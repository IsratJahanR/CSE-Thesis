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35C6E" w14:textId="77777777" w:rsidR="576062CF" w:rsidRDefault="576062CF" w:rsidP="00FD478C"/>
    <w:p w14:paraId="374DC2B3" w14:textId="77777777" w:rsidR="576062CF" w:rsidRDefault="576062CF" w:rsidP="00FD478C"/>
    <w:p w14:paraId="3D332598" w14:textId="77777777" w:rsidR="576062CF" w:rsidRDefault="576062CF" w:rsidP="00FD478C"/>
    <w:p w14:paraId="6E360684" w14:textId="77777777" w:rsidR="576062CF" w:rsidRDefault="576062CF" w:rsidP="00FD478C"/>
    <w:p w14:paraId="29A4EF0A" w14:textId="0BC3FA2F" w:rsidR="576062CF" w:rsidRPr="00FD478C" w:rsidRDefault="004939EF" w:rsidP="00FD478C">
      <w:pPr>
        <w:pStyle w:val="Title"/>
      </w:pPr>
      <w:r w:rsidRPr="00192223">
        <w:rPr>
          <w:rFonts w:ascii="Arial" w:eastAsia="Times New Roman" w:hAnsi="Arial" w:cs="Arial"/>
          <w:color w:val="000000"/>
          <w:sz w:val="24"/>
          <w:szCs w:val="24"/>
        </w:rPr>
        <w:t>Predicting CSE Undergraduate Students’ Careers Using Machine Learning Algorithms in the Context of Bangladesh</w:t>
      </w:r>
      <w:r w:rsidR="576062CF" w:rsidRPr="00FD478C">
        <w:t xml:space="preserve"> </w:t>
      </w:r>
    </w:p>
    <w:p w14:paraId="37731A7D" w14:textId="37F5A48F" w:rsidR="576062CF" w:rsidRDefault="00FD478C" w:rsidP="00FD478C">
      <w:pPr>
        <w:pStyle w:val="Subtitle"/>
      </w:pPr>
      <w:r w:rsidRPr="00FD478C">
        <w:t xml:space="preserve"> </w:t>
      </w:r>
    </w:p>
    <w:p w14:paraId="55CC0EAB" w14:textId="0912CD31" w:rsidR="00FD478C" w:rsidRDefault="004939EF" w:rsidP="00FD478C">
      <w:pPr>
        <w:pStyle w:val="Subtitle"/>
      </w:pPr>
      <w:r>
        <w:t>Israt Jahan Reshma</w:t>
      </w:r>
    </w:p>
    <w:p w14:paraId="105B871F" w14:textId="315697AF" w:rsidR="00FD478C" w:rsidRDefault="004939EF" w:rsidP="00FD478C">
      <w:pPr>
        <w:pStyle w:val="Subtitle"/>
      </w:pPr>
      <w:r>
        <w:t>Bangabandhu Sheikh Mujibur Rahman Science and Technology University</w:t>
      </w:r>
    </w:p>
    <w:p w14:paraId="225B714D" w14:textId="0F6CBC19" w:rsidR="00FD478C" w:rsidRDefault="004939EF" w:rsidP="00FD478C">
      <w:pPr>
        <w:pStyle w:val="Subtitle"/>
      </w:pPr>
      <w:r>
        <w:t>CSE 488</w:t>
      </w:r>
    </w:p>
    <w:p w14:paraId="291663ED" w14:textId="77777777" w:rsidR="576062CF" w:rsidRDefault="576062CF" w:rsidP="00DF3215"/>
    <w:p w14:paraId="5B04437A" w14:textId="77777777" w:rsidR="717E282B" w:rsidRDefault="717E282B" w:rsidP="00DF3215"/>
    <w:p w14:paraId="4D9D8AFE" w14:textId="77777777" w:rsidR="717E282B" w:rsidRDefault="717E282B" w:rsidP="00DF3215"/>
    <w:p w14:paraId="2FEA0CCA" w14:textId="77777777" w:rsidR="717E282B" w:rsidRDefault="717E282B" w:rsidP="00DF3215"/>
    <w:p w14:paraId="40F9650B" w14:textId="77777777" w:rsidR="717E282B" w:rsidRDefault="717E282B" w:rsidP="00DF3215"/>
    <w:p w14:paraId="3AA631A9" w14:textId="77777777" w:rsidR="709762D6" w:rsidRDefault="709762D6" w:rsidP="00DF3215"/>
    <w:p w14:paraId="14CBF1FF" w14:textId="77777777" w:rsidR="709762D6" w:rsidRDefault="709762D6" w:rsidP="00DF3215"/>
    <w:p w14:paraId="6F0F6FB1" w14:textId="77777777" w:rsidR="717E282B" w:rsidRDefault="717E282B" w:rsidP="00DF3215"/>
    <w:p w14:paraId="3E3CD203" w14:textId="77777777" w:rsidR="5643BF48" w:rsidRDefault="5643BF48" w:rsidP="00DF3215"/>
    <w:p w14:paraId="3E51888B" w14:textId="77777777" w:rsidR="733B038C" w:rsidRDefault="733B038C" w:rsidP="00DF3215"/>
    <w:p w14:paraId="58F012F6" w14:textId="77777777" w:rsidR="717E282B" w:rsidRDefault="717E282B" w:rsidP="00DF3215"/>
    <w:p w14:paraId="0D1458BD" w14:textId="77777777" w:rsidR="576062CF" w:rsidRDefault="00000000" w:rsidP="00FD478C">
      <w:pPr>
        <w:pStyle w:val="SectionTitle"/>
      </w:pPr>
      <w:sdt>
        <w:sdtPr>
          <w:id w:val="961846934"/>
          <w:placeholder>
            <w:docPart w:val="A4475F6EED7049ED8B19FF8F026A2872"/>
          </w:placeholder>
          <w:temporary/>
          <w:showingPlcHdr/>
          <w15:appearance w15:val="hidden"/>
        </w:sdtPr>
        <w:sdtContent>
          <w:r w:rsidR="00FD478C" w:rsidRPr="576062CF">
            <w:t>Author Note</w:t>
          </w:r>
        </w:sdtContent>
      </w:sdt>
      <w:r w:rsidR="00FD478C" w:rsidRPr="00FD478C">
        <w:t xml:space="preserve"> </w:t>
      </w:r>
    </w:p>
    <w:p w14:paraId="609CF751" w14:textId="77777777" w:rsidR="00FD478C" w:rsidRDefault="00000000" w:rsidP="007D4A2B">
      <w:sdt>
        <w:sdtPr>
          <w:id w:val="909196015"/>
          <w:placeholder>
            <w:docPart w:val="0EE6834B27704C41A42E7044552E6DCB"/>
          </w:placeholder>
          <w:temporary/>
          <w:showingPlcHdr/>
          <w15:appearance w15:val="hidden"/>
        </w:sdtPr>
        <w:sdtContent>
          <w:r w:rsidR="00FD478C">
            <w:t>Include any grant/funding information and a complete correspondence address.</w:t>
          </w:r>
        </w:sdtContent>
      </w:sdt>
      <w:r w:rsidR="00FD478C" w:rsidRPr="00FD478C">
        <w:t xml:space="preserve"> </w:t>
      </w:r>
    </w:p>
    <w:p w14:paraId="00C8C229" w14:textId="77777777" w:rsidR="576062CF" w:rsidRDefault="576062CF" w:rsidP="576062CF">
      <w:r>
        <w:br w:type="page"/>
      </w:r>
    </w:p>
    <w:p w14:paraId="30CD494E" w14:textId="77777777" w:rsidR="00904DBE" w:rsidRDefault="00000000" w:rsidP="00904DBE">
      <w:pPr>
        <w:pStyle w:val="SectionTitle"/>
      </w:pPr>
      <w:sdt>
        <w:sdtPr>
          <w:id w:val="-1254123792"/>
          <w:placeholder>
            <w:docPart w:val="D4B09125E0E94AD690F6488A453275D9"/>
          </w:placeholder>
          <w:temporary/>
          <w:showingPlcHdr/>
          <w15:appearance w15:val="hidden"/>
        </w:sdtPr>
        <w:sdtContent>
          <w:r w:rsidR="00904DBE" w:rsidRPr="576062CF">
            <w:t>Abstract</w:t>
          </w:r>
        </w:sdtContent>
      </w:sdt>
      <w:r w:rsidR="00904DBE" w:rsidRPr="00FD478C">
        <w:t xml:space="preserve"> </w:t>
      </w:r>
    </w:p>
    <w:p w14:paraId="4E8207D5" w14:textId="425006BB" w:rsidR="576062CF" w:rsidRDefault="72E609EB" w:rsidP="007D4A2B">
      <w:pPr>
        <w:pStyle w:val="NoIndent"/>
      </w:pPr>
      <w:r>
        <w:t xml:space="preserve"> </w:t>
      </w:r>
    </w:p>
    <w:p w14:paraId="6D735B31" w14:textId="77777777" w:rsidR="576062CF" w:rsidRDefault="00000000" w:rsidP="00500997">
      <w:sdt>
        <w:sdtPr>
          <w:rPr>
            <w:rStyle w:val="Emphasis"/>
          </w:rPr>
          <w:id w:val="1557668240"/>
          <w:placeholder>
            <w:docPart w:val="80DF35CBEE334FE5AA333D87079F44D7"/>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62309E257B314F2C8F6C3F698FBEF3BC"/>
          </w:placeholder>
          <w:temporary/>
          <w:showingPlcHdr/>
          <w15:appearance w15:val="hidden"/>
        </w:sdtPr>
        <w:sdtEndPr>
          <w:rPr>
            <w:rStyle w:val="Emphasis"/>
            <w:i/>
            <w:iCs/>
          </w:rPr>
        </w:sdtEndPr>
        <w:sdtContent>
          <w:r w:rsidR="00500997">
            <w:t>Add keywords here.</w:t>
          </w:r>
        </w:sdtContent>
      </w:sdt>
    </w:p>
    <w:p w14:paraId="7D7E6307" w14:textId="77777777" w:rsidR="576062CF" w:rsidRDefault="576062CF">
      <w:r>
        <w:br w:type="page"/>
      </w:r>
    </w:p>
    <w:p w14:paraId="29B41F9A" w14:textId="2C06BDE7" w:rsidR="576062CF" w:rsidRPr="007D4A2B" w:rsidRDefault="00C14F83" w:rsidP="007D4A2B">
      <w:pPr>
        <w:pStyle w:val="Heading1"/>
      </w:pPr>
      <w:r>
        <w:lastRenderedPageBreak/>
        <w:t>INTRODUCTION</w:t>
      </w:r>
      <w:r w:rsidRPr="00FD478C">
        <w:t xml:space="preserve"> </w:t>
      </w:r>
      <w:r>
        <w:t xml:space="preserve"> </w:t>
      </w:r>
      <w:r w:rsidR="576062CF" w:rsidRPr="007D4A2B">
        <w:t xml:space="preserve"> </w:t>
      </w:r>
    </w:p>
    <w:p w14:paraId="047ABF28" w14:textId="010562A1" w:rsidR="001B2910" w:rsidRPr="001B2910" w:rsidRDefault="001B2910" w:rsidP="001B2910">
      <w:r w:rsidRPr="001B2910">
        <w:t>Computer Science and Engineering (CSE) has emerged as one of the most popular and rapidly evolving fields among Bangladeshi students. Alongside other engineering disciplines such as electrical and civil engineering, CSE is often considered a prestigious and high-potential career path.</w:t>
      </w:r>
      <w:r w:rsidR="00AF1BB4" w:rsidRPr="001B2910">
        <w:t xml:space="preserve"> CSE is a highly sought-after discipline, with students driven by various factors such as job security, high earning potential, and social prestige. However, the rapid advancement of technology, diverse career options, and intense competition in the job market make this decision increasingly complex. Many students find themselves uncertain about which career path aligns best with their skills, interests, and personal values.</w:t>
      </w:r>
    </w:p>
    <w:p w14:paraId="74040C03" w14:textId="5DB486B8" w:rsidR="001B2910" w:rsidRPr="001B2910" w:rsidRDefault="00AF1BB4" w:rsidP="001B2910">
      <w:r>
        <w:t>S</w:t>
      </w:r>
      <w:r w:rsidR="001B2910" w:rsidRPr="001B2910">
        <w:t>tudents often grapple with significant external pressures, particularly from family expectations. In a society where job security and financial stability are highly valued, parents often encourage their children to pursue careers in engineering, and CSE stands out as a prime choice. The rapidly changing tech landscape adds another layer of complexity, as students must continually update their knowledge and skills to stay relevant. This creates a challenging environment where career decisions are sometimes made based on external influences rather than personal interest, resulting in a disconnect between one’s job and passions. Consequently, even students who secure prestigious positions at well-known companies may experience dissatisfaction if their roles do not align with their genuine interests.</w:t>
      </w:r>
    </w:p>
    <w:p w14:paraId="09F5AC33" w14:textId="77777777" w:rsidR="00AF1BB4" w:rsidRDefault="001B2910" w:rsidP="00AF1BB4">
      <w:r w:rsidRPr="001B2910">
        <w:t>Despite these hurdles, a shift is occurring among the new generation of Bangladeshi CSE students. More and more are choosing career paths that resonate with their personal interests and strengths, whether in software development, data science, artificial intelligence, or other emerging tech fields. This growing awareness emphasizes the importance of aligning one's career with their skills and passions, not just external expectations. As a result, students are becoming more mindful of making informed and fulfilling career choices, reflecting a broader, more thoughtful approach to professional development in the Bangladeshi context.</w:t>
      </w:r>
    </w:p>
    <w:p w14:paraId="0A42B948" w14:textId="6ECD5200" w:rsidR="00A76DD8" w:rsidRDefault="00A76DD8" w:rsidP="00AF1BB4">
      <w:commentRangeStart w:id="0"/>
      <w:r>
        <w:lastRenderedPageBreak/>
        <w:t>&lt; ???????????????????????????????????????&gt;</w:t>
      </w:r>
      <w:commentRangeEnd w:id="0"/>
      <w:r>
        <w:rPr>
          <w:rStyle w:val="CommentReference"/>
        </w:rPr>
        <w:commentReference w:id="0"/>
      </w:r>
    </w:p>
    <w:p w14:paraId="670DA0D0" w14:textId="17F0C1AD" w:rsidR="001B2910" w:rsidRPr="001B2910" w:rsidRDefault="001B2910" w:rsidP="00AF1BB4">
      <w:r w:rsidRPr="001B2910">
        <w:t xml:space="preserve">This </w:t>
      </w:r>
      <w:r w:rsidR="00AF1BB4">
        <w:t>study</w:t>
      </w:r>
      <w:r w:rsidRPr="001B2910">
        <w:t xml:space="preserve"> explores the development of a machine learning model designed to predict the most suitable career paths for Bangladeshi CSE undergraduate students upon graduation. The model leverages a comprehensive data collection form that gathers information on students’ personal and academic profiles. It includes details such as CGPA, academic skills, proficiency in key technical areas, soft skills, number of research publications and projects, and individual career preferences. Additionally, the model considers external factors, like family expectations and the desire for a balanced work-life, which can heavily influence career choices.</w:t>
      </w:r>
    </w:p>
    <w:p w14:paraId="10DF27BA" w14:textId="77777777" w:rsidR="001B2910" w:rsidRPr="001B2910" w:rsidRDefault="001B2910" w:rsidP="001B2910">
      <w:r w:rsidRPr="001B2910">
        <w:t>By analyzing these factors, the machine learning model aims to provide personalized career recommendations that align with each student’s strengths and aspirations. The objective is to assist students in making informed and strategic career decisions, reducing the risk of career dissatisfaction and skill mismatch. Furthermore, this research offers insights into the current trends and challenges faced by CSE students in Bangladesh, contributing to the broader discourse on career planning and academic counseling in the region.</w:t>
      </w:r>
    </w:p>
    <w:p w14:paraId="5D94A7A9" w14:textId="77777777" w:rsidR="00457C21" w:rsidRPr="00457C21" w:rsidRDefault="00457C21" w:rsidP="00457C21">
      <w:r w:rsidRPr="00457C21">
        <w:t>This study aims to determine whether students' academic performance in the field of Computer Science and Engineering (CSE) is influenced more by aptitude or personality traits. Additionally, it seeks to develop a predictive model to analyze student performance effectively. Machine learning is a powerful approach to automatically analyzing data and using it to make accurate predictions. By processing large datasets, patterns and rules can be identified, which are then used to characterize new data automatically. This process assists in continuously refining data analysis, ultimately supporting students in improving their learning activities and helping them better understand potential career paths.</w:t>
      </w:r>
    </w:p>
    <w:p w14:paraId="2AF0DDEE" w14:textId="77777777" w:rsidR="00457C21" w:rsidRPr="00457C21" w:rsidRDefault="00457C21" w:rsidP="00457C21">
      <w:r w:rsidRPr="00457C21">
        <w:t xml:space="preserve">Various classification techniques, such as K-Nearest Neighbors (KNN), Support Vector Machines (SVM), Stochastic Gradient Descent (SGD), Logistic Regression, Decision Trees, and Neural Networks, are </w:t>
      </w:r>
      <w:r w:rsidRPr="00457C21">
        <w:lastRenderedPageBreak/>
        <w:t>employed to evaluate educational performance on a broader scale. The model developed focuses on student-related variables, including skills, interests, hobbies, and academic achievements, to predict future career opportunities. The learned rules and patterns are presented using decision trees to make the analysis interpretable.</w:t>
      </w:r>
    </w:p>
    <w:p w14:paraId="757EBDA3" w14:textId="77777777" w:rsidR="00457C21" w:rsidRPr="00457C21" w:rsidRDefault="00457C21" w:rsidP="00457C21">
      <w:r w:rsidRPr="00457C21">
        <w:t>In this study, the SVM algorithm is emphasized to enhance prediction accuracy. The application of machine learning techniques encompasses data analysis, visualization, performance prediction, feedback provision, and student grouping. Student performance data is pre-processed through feature extraction and selection, which involves data cleaning, tokenization, sentiment analysis, and the removal of irrelevant words. The culmination of these processes yields a comprehensive understanding of students' academic performance, guiding them toward the most suitable career options in engineering and technology after graduation.</w:t>
      </w:r>
    </w:p>
    <w:p w14:paraId="1A3E0FAD" w14:textId="77777777" w:rsidR="00457C21" w:rsidRPr="00457C21" w:rsidRDefault="00457C21" w:rsidP="00457C21">
      <w:r w:rsidRPr="00457C21">
        <w:t>The structure of this paper is as follows:</w:t>
      </w:r>
    </w:p>
    <w:p w14:paraId="59EC2442" w14:textId="5DBD4C02" w:rsidR="00457C21" w:rsidRPr="00457C21" w:rsidRDefault="00457C21" w:rsidP="00457C21">
      <w:pPr>
        <w:numPr>
          <w:ilvl w:val="0"/>
          <w:numId w:val="1"/>
        </w:numPr>
      </w:pPr>
      <w:r w:rsidRPr="00457C21">
        <w:rPr>
          <w:b/>
          <w:bCs/>
        </w:rPr>
        <w:t>Section 2</w:t>
      </w:r>
      <w:r w:rsidRPr="00457C21">
        <w:t xml:space="preserve"> literature review</w:t>
      </w:r>
    </w:p>
    <w:p w14:paraId="5337CB98" w14:textId="5CF27D49" w:rsidR="00457C21" w:rsidRPr="00457C21" w:rsidRDefault="00457C21" w:rsidP="00457C21">
      <w:pPr>
        <w:numPr>
          <w:ilvl w:val="0"/>
          <w:numId w:val="1"/>
        </w:numPr>
      </w:pPr>
      <w:r w:rsidRPr="00457C21">
        <w:rPr>
          <w:b/>
          <w:bCs/>
        </w:rPr>
        <w:t>Section 3</w:t>
      </w:r>
      <w:r w:rsidRPr="00457C21">
        <w:t xml:space="preserve"> proposed work</w:t>
      </w:r>
    </w:p>
    <w:p w14:paraId="1E8A7B56" w14:textId="15D30EFB" w:rsidR="00457C21" w:rsidRPr="00457C21" w:rsidRDefault="00457C21" w:rsidP="00457C21">
      <w:pPr>
        <w:numPr>
          <w:ilvl w:val="0"/>
          <w:numId w:val="1"/>
        </w:numPr>
      </w:pPr>
      <w:r w:rsidRPr="00457C21">
        <w:rPr>
          <w:b/>
          <w:bCs/>
        </w:rPr>
        <w:t>Section 4</w:t>
      </w:r>
      <w:r w:rsidRPr="00457C21">
        <w:t xml:space="preserve"> methodology</w:t>
      </w:r>
    </w:p>
    <w:p w14:paraId="41AA420C" w14:textId="797EF03B" w:rsidR="00457C21" w:rsidRPr="00457C21" w:rsidRDefault="00457C21" w:rsidP="00457C21">
      <w:pPr>
        <w:numPr>
          <w:ilvl w:val="0"/>
          <w:numId w:val="1"/>
        </w:numPr>
      </w:pPr>
      <w:r w:rsidRPr="00457C21">
        <w:rPr>
          <w:b/>
          <w:bCs/>
        </w:rPr>
        <w:t>Section 5</w:t>
      </w:r>
      <w:r w:rsidRPr="00457C21">
        <w:t xml:space="preserve"> results and discussions</w:t>
      </w:r>
    </w:p>
    <w:p w14:paraId="3BB49BDA" w14:textId="3D3370E6" w:rsidR="00457C21" w:rsidRPr="00457C21" w:rsidRDefault="00457C21" w:rsidP="00457C21">
      <w:pPr>
        <w:numPr>
          <w:ilvl w:val="0"/>
          <w:numId w:val="1"/>
        </w:numPr>
      </w:pPr>
      <w:r w:rsidRPr="00457C21">
        <w:rPr>
          <w:b/>
          <w:bCs/>
        </w:rPr>
        <w:t>Section 6</w:t>
      </w:r>
      <w:r w:rsidRPr="00457C21">
        <w:t xml:space="preserve"> </w:t>
      </w:r>
      <w:r>
        <w:t>conclusion</w:t>
      </w:r>
    </w:p>
    <w:p w14:paraId="3DB533BF" w14:textId="0B1C0D7B" w:rsidR="00076646" w:rsidRDefault="00457C21" w:rsidP="00076646">
      <w:pPr>
        <w:numPr>
          <w:ilvl w:val="0"/>
          <w:numId w:val="1"/>
        </w:numPr>
      </w:pPr>
      <w:r w:rsidRPr="00457C21">
        <w:rPr>
          <w:b/>
          <w:bCs/>
        </w:rPr>
        <w:t>Section 7</w:t>
      </w:r>
      <w:r w:rsidRPr="00457C21">
        <w:t xml:space="preserve"> </w:t>
      </w:r>
      <w:r>
        <w:t>reference</w:t>
      </w:r>
    </w:p>
    <w:p w14:paraId="390DB170" w14:textId="77777777" w:rsidR="002B7DCD" w:rsidRDefault="002B7DCD" w:rsidP="002B7DCD"/>
    <w:p w14:paraId="4DF40708" w14:textId="77777777" w:rsidR="002B7DCD" w:rsidRDefault="002B7DCD" w:rsidP="002B7DCD"/>
    <w:p w14:paraId="19C52399" w14:textId="77777777" w:rsidR="002B7DCD" w:rsidRDefault="002B7DCD" w:rsidP="002B7DCD"/>
    <w:p w14:paraId="279F656E" w14:textId="77777777" w:rsidR="002B7DCD" w:rsidRDefault="002B7DCD" w:rsidP="002B7DCD"/>
    <w:p w14:paraId="705D23DB" w14:textId="77777777" w:rsidR="002B7DCD" w:rsidRDefault="002B7DCD" w:rsidP="002B7DCD"/>
    <w:p w14:paraId="5CC1A124" w14:textId="77777777" w:rsidR="002B7DCD" w:rsidRDefault="002B7DCD" w:rsidP="002B7DCD"/>
    <w:p w14:paraId="11BFE04E" w14:textId="090CDE44" w:rsidR="002B7DCD" w:rsidRDefault="002B7DCD">
      <w:pPr>
        <w:spacing w:after="160" w:line="259" w:lineRule="auto"/>
        <w:ind w:firstLine="0"/>
      </w:pPr>
      <w:r>
        <w:lastRenderedPageBreak/>
        <w:br w:type="page"/>
      </w:r>
    </w:p>
    <w:p w14:paraId="4DB78695" w14:textId="67ADA563" w:rsidR="002B7DCD" w:rsidRDefault="002B7DCD" w:rsidP="002B7DCD">
      <w:pPr>
        <w:pStyle w:val="Heading1"/>
      </w:pPr>
      <w:r w:rsidRPr="002B7DCD">
        <w:lastRenderedPageBreak/>
        <w:t>Literature Review</w:t>
      </w:r>
    </w:p>
    <w:p w14:paraId="0D6BDB37" w14:textId="0457E84A" w:rsidR="00457C21" w:rsidRDefault="00A53D2E" w:rsidP="00457C21">
      <w:pPr>
        <w:rPr>
          <w:ins w:id="1" w:author="Author"/>
        </w:rPr>
      </w:pPr>
      <w:ins w:id="2" w:author="Author">
        <w:r w:rsidRPr="00A53D2E">
          <w:t>Ade &amp; Deshmukh</w:t>
        </w:r>
        <w:r w:rsidR="005D55F5">
          <w:t xml:space="preserve"> (</w:t>
        </w:r>
        <w:r w:rsidRPr="00A53D2E">
          <w:t>2015) suggested an incremental ensemble learning approach for forecasting student career paths. They used voting to merge three classifiers (Naïve Bayes (NB), K-Star, and SVM). From these three classifiers, the accuracy percentage was respectively 89.6%, 89.2%, and 89.2%. They highlighted the importance of considering interest, talent, and projected growth in career choice.</w:t>
        </w:r>
        <w:r>
          <w:t xml:space="preserve"> </w:t>
        </w:r>
      </w:ins>
    </w:p>
    <w:p w14:paraId="6290843C" w14:textId="6ECC7FCA" w:rsidR="00781C5F" w:rsidRDefault="00781C5F" w:rsidP="00781C5F">
      <w:pPr>
        <w:rPr>
          <w:ins w:id="3" w:author="Author"/>
        </w:rPr>
      </w:pPr>
      <w:ins w:id="4" w:author="Author">
        <w:r w:rsidRPr="00781C5F">
          <w:t xml:space="preserve">Iqbal et al. (2017) explored various machine learning techniques, such as matrix factorization, classification, and regression, to predict student grades across different courses. Using data collected from ITU Pakistan, the study evaluated the performance of these methods and concluded that RPM </w:t>
        </w:r>
        <w:r>
          <w:t>is</w:t>
        </w:r>
        <w:r w:rsidRPr="00781C5F">
          <w:t xml:space="preserve"> the most effective among the models analyzed.</w:t>
        </w:r>
      </w:ins>
    </w:p>
    <w:p w14:paraId="73C043EF" w14:textId="07DD2ABE" w:rsidR="005D55F5" w:rsidRDefault="005D55F5" w:rsidP="00781C5F">
      <w:pPr>
        <w:rPr>
          <w:ins w:id="5" w:author="Author"/>
        </w:rPr>
      </w:pPr>
      <w:ins w:id="6" w:author="Author">
        <w:r w:rsidRPr="005D55F5">
          <w:t xml:space="preserve">Madhan and Reddy (2021a) </w:t>
        </w:r>
        <w:r>
          <w:t xml:space="preserve">have </w:t>
        </w:r>
        <w:r w:rsidRPr="005D55F5">
          <w:t xml:space="preserve">implemented a </w:t>
        </w:r>
        <w:r>
          <w:t>system</w:t>
        </w:r>
        <w:r w:rsidRPr="005D55F5">
          <w:t xml:space="preserve"> for predicting suitable careers</w:t>
        </w:r>
        <w:r>
          <w:t xml:space="preserve"> for computer science students</w:t>
        </w:r>
        <w:r w:rsidRPr="005D55F5">
          <w:t xml:space="preserve"> based on students' skills</w:t>
        </w:r>
        <w:r>
          <w:t xml:space="preserve"> using</w:t>
        </w:r>
        <w:r w:rsidRPr="005D55F5">
          <w:t xml:space="preserve"> </w:t>
        </w:r>
        <w:proofErr w:type="spellStart"/>
        <w:r w:rsidRPr="005D55F5">
          <w:t>XGBoost</w:t>
        </w:r>
        <w:proofErr w:type="spellEnd"/>
        <w:r w:rsidRPr="005D55F5">
          <w:t xml:space="preserve"> and Decision Trees. The</w:t>
        </w:r>
        <w:r w:rsidR="00856F48">
          <w:t xml:space="preserve">y </w:t>
        </w:r>
        <w:r w:rsidRPr="005D55F5">
          <w:t>collected</w:t>
        </w:r>
        <w:r>
          <w:t xml:space="preserve"> </w:t>
        </w:r>
        <w:r w:rsidR="00856F48">
          <w:t xml:space="preserve">over 30 thousand records </w:t>
        </w:r>
        <w:r w:rsidRPr="005D55F5">
          <w:t>from</w:t>
        </w:r>
        <w:r w:rsidR="00856F48">
          <w:t xml:space="preserve"> students</w:t>
        </w:r>
        <w:r w:rsidRPr="005D55F5">
          <w:t xml:space="preserve"> in the form of ratings in various required fields of computer science student. However, they did not report the accuracy of the algorithms used, nor did they provide an analysis of the model's performance metrics, such as the confusion matrix and other evaluative components.</w:t>
        </w:r>
      </w:ins>
    </w:p>
    <w:p w14:paraId="60D4C085" w14:textId="7F2032E2" w:rsidR="005D55F5" w:rsidRDefault="005D55F5" w:rsidP="00781C5F">
      <w:pPr>
        <w:rPr>
          <w:ins w:id="7" w:author="Author"/>
        </w:rPr>
      </w:pPr>
      <w:proofErr w:type="spellStart"/>
      <w:ins w:id="8" w:author="Author">
        <w:r w:rsidRPr="005D55F5">
          <w:t>Vaidu</w:t>
        </w:r>
        <w:proofErr w:type="spellEnd"/>
        <w:r w:rsidRPr="005D55F5">
          <w:t xml:space="preserve"> et al. have implemented machine learning techniques based on student performance to predict their employability skills. They have used KNN and Naïve Bayes models to classify the students into numerous groups. The prediction of the students’ employability from the KNN algorithm is 95.33% accurate, which is all for the Naïve Bayes is 67.67% accurate. (</w:t>
        </w:r>
        <w:proofErr w:type="spellStart"/>
        <w:r w:rsidRPr="005D55F5">
          <w:t>vadiu</w:t>
        </w:r>
        <w:proofErr w:type="spellEnd"/>
        <w:r w:rsidRPr="005D55F5">
          <w:t>, 2017)</w:t>
        </w:r>
      </w:ins>
    </w:p>
    <w:p w14:paraId="2A4A4E53" w14:textId="01DC874A" w:rsidR="001578A0" w:rsidRDefault="001578A0" w:rsidP="00781C5F">
      <w:pPr>
        <w:rPr>
          <w:ins w:id="9" w:author="Author"/>
        </w:rPr>
      </w:pPr>
      <w:ins w:id="10" w:author="Author">
        <w:r w:rsidRPr="001578A0">
          <w:t>predicting the career an engineering student can select after their graduation using machine learning classification techniques</w:t>
        </w:r>
        <w:r>
          <w:t xml:space="preserve"> and </w:t>
        </w:r>
        <w:r w:rsidRPr="001578A0">
          <w:t>find the factors that can affect students’ decision to choose the right career path</w:t>
        </w:r>
      </w:ins>
    </w:p>
    <w:p w14:paraId="6821EC3C" w14:textId="45696D84" w:rsidR="00781C5F" w:rsidDel="00781C5F" w:rsidRDefault="00781C5F" w:rsidP="00457C21">
      <w:pPr>
        <w:rPr>
          <w:del w:id="11" w:author="Author"/>
        </w:rPr>
      </w:pPr>
    </w:p>
    <w:p w14:paraId="1C11C35C" w14:textId="77777777" w:rsidR="00457C21" w:rsidRDefault="00457C21" w:rsidP="00457C21"/>
    <w:p w14:paraId="09ABC75D" w14:textId="77777777" w:rsidR="00457C21" w:rsidRDefault="00457C21" w:rsidP="00457C21"/>
    <w:p w14:paraId="4B054EE8" w14:textId="77777777" w:rsidR="00457C21" w:rsidRDefault="00457C21" w:rsidP="00457C21"/>
    <w:p w14:paraId="12EDBFC7" w14:textId="77777777" w:rsidR="00457C21" w:rsidRDefault="00457C21" w:rsidP="00457C21"/>
    <w:p w14:paraId="2F8102CA" w14:textId="77777777" w:rsidR="00457C21" w:rsidRDefault="00457C21" w:rsidP="00457C21"/>
    <w:p w14:paraId="65699C0E" w14:textId="77777777" w:rsidR="00457C21" w:rsidRDefault="00457C21" w:rsidP="00457C21"/>
    <w:p w14:paraId="2625B5CE" w14:textId="77777777" w:rsidR="00457C21" w:rsidRPr="00457C21" w:rsidRDefault="00457C21" w:rsidP="00457C21"/>
    <w:p w14:paraId="4390A3FF" w14:textId="77777777" w:rsidR="576062CF" w:rsidRDefault="00000000" w:rsidP="00FA4C9E">
      <w:pPr>
        <w:pStyle w:val="SectionTitle"/>
      </w:pPr>
      <w:sdt>
        <w:sdtPr>
          <w:id w:val="682713825"/>
          <w:placeholder>
            <w:docPart w:val="5F238B5093354ECC9195C0DE48C82439"/>
          </w:placeholder>
          <w:temporary/>
          <w:showingPlcHdr/>
          <w15:appearance w15:val="hidden"/>
        </w:sdtPr>
        <w:sdtContent>
          <w:r w:rsidR="00FA4C9E" w:rsidRPr="576062CF">
            <w:t>References</w:t>
          </w:r>
        </w:sdtContent>
      </w:sdt>
      <w:r w:rsidR="576062CF" w:rsidRPr="576062CF">
        <w:t xml:space="preserve"> </w:t>
      </w:r>
    </w:p>
    <w:p w14:paraId="1EF03BF1" w14:textId="77777777" w:rsidR="576062CF" w:rsidRPr="00530EF3" w:rsidRDefault="00000000" w:rsidP="00530EF3">
      <w:pPr>
        <w:pStyle w:val="References"/>
      </w:pPr>
      <w:sdt>
        <w:sdtPr>
          <w:id w:val="-558623481"/>
          <w:placeholder>
            <w:docPart w:val="7C8C826856FA44E99EF7FA9826F361EF"/>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3EA155D886624EB1B51FFB71310D7AFD"/>
          </w:placeholder>
          <w:showingPlcHdr/>
          <w15:appearance w15:val="hidden"/>
        </w:sdtPr>
        <w:sdtContent>
          <w:r w:rsidR="00530EF3" w:rsidRPr="00530EF3">
            <w:rPr>
              <w:rStyle w:val="Emphasis"/>
            </w:rPr>
            <w:t>Journal Title</w:t>
          </w:r>
        </w:sdtContent>
      </w:sdt>
      <w:sdt>
        <w:sdtPr>
          <w:id w:val="942426849"/>
          <w:placeholder>
            <w:docPart w:val="1E51BA951FDF44D0A21A86F7DE413642"/>
          </w:placeholder>
          <w:showingPlcHdr/>
          <w15:appearance w15:val="hidden"/>
        </w:sdtPr>
        <w:sdtContent>
          <w:r w:rsidR="00530EF3" w:rsidRPr="00530EF3">
            <w:t>, Pages #-#. URL.</w:t>
          </w:r>
        </w:sdtContent>
      </w:sdt>
      <w:r w:rsidR="00530EF3" w:rsidRPr="00530EF3">
        <w:t xml:space="preserve"> </w:t>
      </w:r>
      <w:sdt>
        <w:sdtPr>
          <w:id w:val="494080928"/>
          <w:placeholder>
            <w:docPart w:val="6A79B7E7222544D3AA262D8665739192"/>
          </w:placeholder>
          <w:showingPlcHdr/>
          <w15:appearance w15:val="hidden"/>
        </w:sdtPr>
        <w:sdtContent>
          <w:r w:rsidR="00530EF3" w:rsidRPr="72E609EB">
            <w:rPr>
              <w:color w:val="4472C4" w:themeColor="accent1"/>
              <w:u w:val="single"/>
            </w:rPr>
            <w:t>URL</w:t>
          </w:r>
          <w:r w:rsidR="00530EF3">
            <w:t>.</w:t>
          </w:r>
        </w:sdtContent>
      </w:sdt>
    </w:p>
    <w:p w14:paraId="01384FEA" w14:textId="77777777" w:rsidR="00FA4C9E" w:rsidRPr="00530EF3" w:rsidRDefault="00000000" w:rsidP="00530EF3">
      <w:pPr>
        <w:pStyle w:val="References"/>
      </w:pPr>
      <w:sdt>
        <w:sdtPr>
          <w:id w:val="-935282349"/>
          <w:placeholder>
            <w:docPart w:val="1AB4E87359D4457B8D240940ABC3706B"/>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0C9D08DBAA1B44D1A0DDB52E0D065BDC"/>
          </w:placeholder>
          <w:showingPlcHdr/>
          <w15:appearance w15:val="hidden"/>
        </w:sdtPr>
        <w:sdtContent>
          <w:r w:rsidR="00530EF3" w:rsidRPr="00530EF3">
            <w:rPr>
              <w:rStyle w:val="Emphasis"/>
            </w:rPr>
            <w:t>Book Title</w:t>
          </w:r>
        </w:sdtContent>
      </w:sdt>
      <w:sdt>
        <w:sdtPr>
          <w:id w:val="-1149664914"/>
          <w:placeholder>
            <w:docPart w:val="0C9D08DBAA1B44D1A0DDB52E0D065BDC"/>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8FCA7D78E94F47AA835F62065ECC555E"/>
          </w:placeholder>
          <w:showingPlcHdr/>
          <w15:appearance w15:val="hidden"/>
        </w:sdtPr>
        <w:sdtContent>
          <w:r w:rsidR="00530EF3" w:rsidRPr="72E609EB">
            <w:rPr>
              <w:color w:val="4472C4" w:themeColor="accent1"/>
              <w:u w:val="single"/>
            </w:rPr>
            <w:t>URL</w:t>
          </w:r>
          <w:r w:rsidR="00530EF3">
            <w:t>.</w:t>
          </w:r>
        </w:sdtContent>
      </w:sdt>
    </w:p>
    <w:p w14:paraId="685E82CC" w14:textId="77777777" w:rsidR="576062CF" w:rsidRDefault="00000000" w:rsidP="00B5233A">
      <w:pPr>
        <w:pStyle w:val="References"/>
      </w:pPr>
      <w:sdt>
        <w:sdtPr>
          <w:id w:val="-1514138040"/>
          <w:placeholder>
            <w:docPart w:val="BBFB2C36E1D04514B878389DC53ECBBA"/>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107CE5E4C4C642019EFA486B575B63B4"/>
          </w:placeholder>
          <w:showingPlcHdr/>
          <w15:appearance w15:val="hidden"/>
        </w:sdtPr>
        <w:sdtContent>
          <w:r w:rsidR="00530EF3" w:rsidRPr="00530EF3">
            <w:rPr>
              <w:rStyle w:val="Emphasis"/>
            </w:rPr>
            <w:t>Report Title</w:t>
          </w:r>
        </w:sdtContent>
      </w:sdt>
      <w:sdt>
        <w:sdtPr>
          <w:id w:val="-375388076"/>
          <w:placeholder>
            <w:docPart w:val="107CE5E4C4C642019EFA486B575B63B4"/>
          </w:placeholder>
          <w:showingPlcHdr/>
          <w15:appearance w15:val="hidden"/>
        </w:sdtPr>
        <w:sdtContent>
          <w:r w:rsidR="00530EF3" w:rsidRPr="00530EF3">
            <w:rPr>
              <w:rStyle w:val="Emphasis"/>
            </w:rPr>
            <w:t>Report Title</w:t>
          </w:r>
        </w:sdtContent>
      </w:sdt>
      <w:r w:rsidR="00530EF3">
        <w:t xml:space="preserve"> </w:t>
      </w:r>
      <w:sdt>
        <w:sdtPr>
          <w:id w:val="91210718"/>
          <w:placeholder>
            <w:docPart w:val="EAC7A194699F488DBD6106C85FD7517F"/>
          </w:placeholder>
          <w:showingPlcHdr/>
          <w15:appearance w15:val="hidden"/>
        </w:sdtPr>
        <w:sdtContent>
          <w:r w:rsidR="00530EF3" w:rsidRPr="72E609EB">
            <w:rPr>
              <w:color w:val="4472C4" w:themeColor="accent1"/>
              <w:u w:val="single"/>
            </w:rPr>
            <w:t>URL</w:t>
          </w:r>
          <w:r w:rsidR="00530EF3">
            <w:t>.</w:t>
          </w:r>
        </w:sdtContent>
      </w:sdt>
    </w:p>
    <w:p w14:paraId="0CCCAE32" w14:textId="77777777" w:rsidR="576062CF" w:rsidRDefault="00000000" w:rsidP="00B5233A">
      <w:pPr>
        <w:pStyle w:val="References"/>
      </w:pPr>
      <w:sdt>
        <w:sdtPr>
          <w:id w:val="-1918858365"/>
          <w:placeholder>
            <w:docPart w:val="5F285A81AAB64CB7A97EE9560C74A7AB"/>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462D1C27EFF6499B8A20F3DE4BE72698"/>
          </w:placeholder>
          <w:showingPlcHdr/>
          <w15:appearance w15:val="hidden"/>
        </w:sdtPr>
        <w:sdtContent>
          <w:r w:rsidR="00530EF3" w:rsidRPr="00530EF3">
            <w:rPr>
              <w:rStyle w:val="Emphasis"/>
            </w:rPr>
            <w:t>Periodical.</w:t>
          </w:r>
        </w:sdtContent>
      </w:sdt>
      <w:sdt>
        <w:sdtPr>
          <w:id w:val="-1414775775"/>
          <w:placeholder>
            <w:docPart w:val="462D1C27EFF6499B8A20F3DE4BE72698"/>
          </w:placeholder>
          <w:showingPlcHdr/>
          <w15:appearance w15:val="hidden"/>
        </w:sdtPr>
        <w:sdtContent>
          <w:r w:rsidR="00530EF3" w:rsidRPr="00530EF3">
            <w:rPr>
              <w:rStyle w:val="Emphasis"/>
            </w:rPr>
            <w:t>Periodical.</w:t>
          </w:r>
        </w:sdtContent>
      </w:sdt>
    </w:p>
    <w:p w14:paraId="23436A30" w14:textId="77777777" w:rsidR="576062CF" w:rsidRDefault="00000000" w:rsidP="00B5233A">
      <w:pPr>
        <w:pStyle w:val="References"/>
      </w:pPr>
      <w:sdt>
        <w:sdtPr>
          <w:id w:val="480818044"/>
          <w:placeholder>
            <w:docPart w:val="2D8BA75732E24F7381BCF79FAA70BC88"/>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46E31605752D4FE5A29CAC7C712D2F81"/>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C5E8B32D87B949F0A7B327C633CD7CA3"/>
          </w:placeholder>
          <w:showingPlcHdr/>
          <w15:appearance w15:val="hidden"/>
        </w:sdtPr>
        <w:sdtContent>
          <w:r w:rsidR="00530EF3" w:rsidRPr="72E609EB">
            <w:rPr>
              <w:color w:val="4472C4" w:themeColor="accent1"/>
              <w:u w:val="single"/>
            </w:rPr>
            <w:t>URL</w:t>
          </w:r>
          <w:r w:rsidR="00530EF3">
            <w:t>.</w:t>
          </w:r>
        </w:sdtContent>
      </w:sdt>
    </w:p>
    <w:p w14:paraId="6C4D8BDA" w14:textId="77777777" w:rsidR="576062CF" w:rsidRDefault="576062CF">
      <w:r>
        <w:br w:type="page"/>
      </w:r>
    </w:p>
    <w:p w14:paraId="75FB10EB" w14:textId="77777777" w:rsidR="576062CF" w:rsidRDefault="00000000" w:rsidP="00FA4C9E">
      <w:pPr>
        <w:pStyle w:val="SectionTitle"/>
      </w:pPr>
      <w:sdt>
        <w:sdtPr>
          <w:id w:val="-1427563663"/>
          <w:placeholder>
            <w:docPart w:val="0697CF2893354183948E01470DE676AA"/>
          </w:placeholder>
          <w:temporary/>
          <w:showingPlcHdr/>
          <w15:appearance w15:val="hidden"/>
        </w:sdtPr>
        <w:sdtContent>
          <w:r w:rsidR="00727711">
            <w:t>Footnotes</w:t>
          </w:r>
        </w:sdtContent>
      </w:sdt>
      <w:r w:rsidR="576062CF" w:rsidRPr="576062CF">
        <w:t xml:space="preserve"> </w:t>
      </w:r>
    </w:p>
    <w:p w14:paraId="3BC508C6" w14:textId="77777777" w:rsidR="576062CF" w:rsidRDefault="00000000" w:rsidP="576062CF">
      <w:sdt>
        <w:sdtPr>
          <w:rPr>
            <w:vertAlign w:val="superscript"/>
          </w:rPr>
          <w:id w:val="1273135872"/>
          <w:placeholder>
            <w:docPart w:val="9FE76C2292914F5A97DC7DE18AB0FF31"/>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10EE6215" w14:textId="77777777" w:rsidR="576062CF" w:rsidRDefault="576062CF">
      <w:r>
        <w:br w:type="page"/>
      </w:r>
    </w:p>
    <w:p w14:paraId="2435846A" w14:textId="77777777" w:rsidR="576062CF" w:rsidRDefault="00000000" w:rsidP="00FA4C9E">
      <w:pPr>
        <w:pStyle w:val="SectionTitle"/>
      </w:pPr>
      <w:sdt>
        <w:sdtPr>
          <w:id w:val="994682895"/>
          <w:placeholder>
            <w:docPart w:val="6434F88EC9934E468D00E4D5D144052C"/>
          </w:placeholder>
          <w:temporary/>
          <w:showingPlcHdr/>
          <w15:appearance w15:val="hidden"/>
        </w:sdtPr>
        <w:sdtContent>
          <w:r w:rsidR="00FA4C9E" w:rsidRPr="576062CF">
            <w:t>Tables</w:t>
          </w:r>
        </w:sdtContent>
      </w:sdt>
      <w:r w:rsidR="576062CF" w:rsidRPr="576062CF">
        <w:t xml:space="preserve"> </w:t>
      </w:r>
    </w:p>
    <w:p w14:paraId="3425A69B" w14:textId="77777777" w:rsidR="576062CF" w:rsidRDefault="00000000" w:rsidP="00530EF3">
      <w:pPr>
        <w:pStyle w:val="CaptionCallout"/>
      </w:pPr>
      <w:sdt>
        <w:sdtPr>
          <w:id w:val="-1132940838"/>
          <w:placeholder>
            <w:docPart w:val="C4298E735E064B9492DCB24A51701893"/>
          </w:placeholder>
          <w:temporary/>
          <w:showingPlcHdr/>
          <w15:appearance w15:val="hidden"/>
        </w:sdtPr>
        <w:sdtContent>
          <w:r w:rsidR="00FA4C9E">
            <w:t>Table 1</w:t>
          </w:r>
        </w:sdtContent>
      </w:sdt>
      <w:r w:rsidR="576062CF">
        <w:t xml:space="preserve"> </w:t>
      </w:r>
    </w:p>
    <w:p w14:paraId="237568D1" w14:textId="77777777" w:rsidR="576062CF" w:rsidRPr="00530EF3" w:rsidRDefault="00000000" w:rsidP="00530EF3">
      <w:pPr>
        <w:pStyle w:val="Caption"/>
      </w:pPr>
      <w:sdt>
        <w:sdtPr>
          <w:id w:val="1556357552"/>
          <w:placeholder>
            <w:docPart w:val="8F2E928153B84E5AAC6A10EE35FAA210"/>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11FD4BB5" w14:textId="77777777" w:rsidTr="00DF3215">
        <w:tc>
          <w:tcPr>
            <w:tcW w:w="1845" w:type="dxa"/>
            <w:tcBorders>
              <w:top w:val="single" w:sz="12" w:space="0" w:color="auto"/>
              <w:bottom w:val="single" w:sz="12" w:space="0" w:color="auto"/>
            </w:tcBorders>
          </w:tcPr>
          <w:p w14:paraId="6A42F1F7" w14:textId="77777777" w:rsidR="576062CF" w:rsidRDefault="00000000" w:rsidP="007D4A2B">
            <w:pPr>
              <w:pStyle w:val="NoIndent"/>
            </w:pPr>
            <w:sdt>
              <w:sdtPr>
                <w:id w:val="-140042392"/>
                <w:placeholder>
                  <w:docPart w:val="F2B0A252050C42618F85A0D88E576536"/>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5497AFB" w14:textId="77777777" w:rsidR="576062CF" w:rsidRDefault="00000000" w:rsidP="007D4A2B">
            <w:pPr>
              <w:pStyle w:val="NoIndent"/>
            </w:pPr>
            <w:sdt>
              <w:sdtPr>
                <w:id w:val="1498536787"/>
                <w:placeholder>
                  <w:docPart w:val="ED97409FDB48486396DAC8CE151BF26D"/>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EFFB864" w14:textId="77777777" w:rsidR="576062CF" w:rsidRDefault="00000000" w:rsidP="007D4A2B">
            <w:pPr>
              <w:pStyle w:val="NoIndent"/>
            </w:pPr>
            <w:sdt>
              <w:sdtPr>
                <w:id w:val="-1615745668"/>
                <w:placeholder>
                  <w:docPart w:val="E731853CAFD74E83AC6BCC98A86F48D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3519991" w14:textId="77777777" w:rsidR="576062CF" w:rsidRDefault="00000000" w:rsidP="007D4A2B">
            <w:pPr>
              <w:pStyle w:val="NoIndent"/>
            </w:pPr>
            <w:sdt>
              <w:sdtPr>
                <w:id w:val="-1938125083"/>
                <w:placeholder>
                  <w:docPart w:val="E473F7662CCC475FB804F360BA392F0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C7CFCDB" w14:textId="77777777" w:rsidR="576062CF" w:rsidRDefault="00000000" w:rsidP="007D4A2B">
            <w:pPr>
              <w:pStyle w:val="NoIndent"/>
            </w:pPr>
            <w:sdt>
              <w:sdtPr>
                <w:id w:val="1058903036"/>
                <w:placeholder>
                  <w:docPart w:val="AB8222FEDAC6471A844CBE7817C90710"/>
                </w:placeholder>
                <w:temporary/>
                <w:showingPlcHdr/>
                <w15:appearance w15:val="hidden"/>
              </w:sdtPr>
              <w:sdtContent>
                <w:r w:rsidR="00823731" w:rsidRPr="576062CF">
                  <w:t>Column Head</w:t>
                </w:r>
              </w:sdtContent>
            </w:sdt>
          </w:p>
        </w:tc>
      </w:tr>
      <w:tr w:rsidR="576062CF" w14:paraId="0ED4A424" w14:textId="77777777" w:rsidTr="00DF3215">
        <w:tc>
          <w:tcPr>
            <w:tcW w:w="1845" w:type="dxa"/>
            <w:tcBorders>
              <w:top w:val="single" w:sz="12" w:space="0" w:color="auto"/>
            </w:tcBorders>
          </w:tcPr>
          <w:p w14:paraId="3D4E29C2" w14:textId="77777777" w:rsidR="576062CF" w:rsidRDefault="00000000" w:rsidP="007D4A2B">
            <w:pPr>
              <w:pStyle w:val="NoIndent"/>
            </w:pPr>
            <w:sdt>
              <w:sdtPr>
                <w:id w:val="-550385774"/>
                <w:placeholder>
                  <w:docPart w:val="894A274CFB11444B90E1588D90D2D02A"/>
                </w:placeholder>
                <w:temporary/>
                <w:showingPlcHdr/>
                <w15:appearance w15:val="hidden"/>
              </w:sdtPr>
              <w:sdtContent>
                <w:r w:rsidR="00823731" w:rsidRPr="576062CF">
                  <w:t>Row Head</w:t>
                </w:r>
              </w:sdtContent>
            </w:sdt>
          </w:p>
        </w:tc>
        <w:tc>
          <w:tcPr>
            <w:tcW w:w="1845" w:type="dxa"/>
            <w:tcBorders>
              <w:top w:val="single" w:sz="12" w:space="0" w:color="auto"/>
            </w:tcBorders>
          </w:tcPr>
          <w:p w14:paraId="7AA4CA7E" w14:textId="77777777" w:rsidR="576062CF" w:rsidRDefault="00000000" w:rsidP="007D4A2B">
            <w:pPr>
              <w:pStyle w:val="NoIndent"/>
            </w:pPr>
            <w:sdt>
              <w:sdtPr>
                <w:id w:val="913054159"/>
                <w:placeholder>
                  <w:docPart w:val="F85B5CAC4F7D4A608ADA3D30BFC7F071"/>
                </w:placeholder>
                <w:temporary/>
                <w:showingPlcHdr/>
                <w15:appearance w15:val="hidden"/>
              </w:sdtPr>
              <w:sdtContent>
                <w:r w:rsidR="00823731">
                  <w:t>123</w:t>
                </w:r>
              </w:sdtContent>
            </w:sdt>
          </w:p>
        </w:tc>
        <w:tc>
          <w:tcPr>
            <w:tcW w:w="1845" w:type="dxa"/>
            <w:tcBorders>
              <w:top w:val="single" w:sz="12" w:space="0" w:color="auto"/>
            </w:tcBorders>
          </w:tcPr>
          <w:p w14:paraId="1EF94DDE" w14:textId="77777777" w:rsidR="576062CF" w:rsidRDefault="00000000" w:rsidP="007D4A2B">
            <w:pPr>
              <w:pStyle w:val="NoIndent"/>
            </w:pPr>
            <w:sdt>
              <w:sdtPr>
                <w:id w:val="1058124394"/>
                <w:placeholder>
                  <w:docPart w:val="68D0BA96D8E24F4DAEAC052F1F7F89A3"/>
                </w:placeholder>
                <w:temporary/>
                <w:showingPlcHdr/>
                <w15:appearance w15:val="hidden"/>
              </w:sdtPr>
              <w:sdtContent>
                <w:r w:rsidR="00823731">
                  <w:t>123</w:t>
                </w:r>
              </w:sdtContent>
            </w:sdt>
          </w:p>
        </w:tc>
        <w:tc>
          <w:tcPr>
            <w:tcW w:w="1845" w:type="dxa"/>
            <w:tcBorders>
              <w:top w:val="single" w:sz="12" w:space="0" w:color="auto"/>
            </w:tcBorders>
          </w:tcPr>
          <w:p w14:paraId="5D2D0E7F" w14:textId="77777777" w:rsidR="576062CF" w:rsidRDefault="00000000" w:rsidP="007D4A2B">
            <w:pPr>
              <w:pStyle w:val="NoIndent"/>
            </w:pPr>
            <w:sdt>
              <w:sdtPr>
                <w:id w:val="703761216"/>
                <w:placeholder>
                  <w:docPart w:val="B7F5E4868FC546E9B4DB5F208C7E4536"/>
                </w:placeholder>
                <w:temporary/>
                <w:showingPlcHdr/>
                <w15:appearance w15:val="hidden"/>
              </w:sdtPr>
              <w:sdtContent>
                <w:r w:rsidR="00823731">
                  <w:t>123</w:t>
                </w:r>
              </w:sdtContent>
            </w:sdt>
          </w:p>
        </w:tc>
        <w:tc>
          <w:tcPr>
            <w:tcW w:w="1845" w:type="dxa"/>
            <w:tcBorders>
              <w:top w:val="single" w:sz="12" w:space="0" w:color="auto"/>
            </w:tcBorders>
          </w:tcPr>
          <w:p w14:paraId="2491F79A" w14:textId="77777777" w:rsidR="576062CF" w:rsidRDefault="00000000" w:rsidP="007D4A2B">
            <w:pPr>
              <w:pStyle w:val="NoIndent"/>
            </w:pPr>
            <w:sdt>
              <w:sdtPr>
                <w:id w:val="1310136087"/>
                <w:placeholder>
                  <w:docPart w:val="61F9ADA8AA7A454091EB1E1BA29270E1"/>
                </w:placeholder>
                <w:temporary/>
                <w:showingPlcHdr/>
                <w15:appearance w15:val="hidden"/>
              </w:sdtPr>
              <w:sdtContent>
                <w:r w:rsidR="00823731">
                  <w:t>123</w:t>
                </w:r>
              </w:sdtContent>
            </w:sdt>
          </w:p>
        </w:tc>
      </w:tr>
      <w:tr w:rsidR="576062CF" w14:paraId="752155CB" w14:textId="77777777" w:rsidTr="00DF3215">
        <w:tc>
          <w:tcPr>
            <w:tcW w:w="1845" w:type="dxa"/>
          </w:tcPr>
          <w:p w14:paraId="0EA9C0B7" w14:textId="77777777" w:rsidR="576062CF" w:rsidRDefault="00000000" w:rsidP="007D4A2B">
            <w:pPr>
              <w:pStyle w:val="NoIndent"/>
            </w:pPr>
            <w:sdt>
              <w:sdtPr>
                <w:id w:val="225491631"/>
                <w:placeholder>
                  <w:docPart w:val="E6585B84B7914209A852C0A6D0DD8140"/>
                </w:placeholder>
                <w:temporary/>
                <w:showingPlcHdr/>
                <w15:appearance w15:val="hidden"/>
              </w:sdtPr>
              <w:sdtContent>
                <w:r w:rsidR="00823731" w:rsidRPr="576062CF">
                  <w:t>Row Head</w:t>
                </w:r>
              </w:sdtContent>
            </w:sdt>
          </w:p>
        </w:tc>
        <w:tc>
          <w:tcPr>
            <w:tcW w:w="1845" w:type="dxa"/>
          </w:tcPr>
          <w:p w14:paraId="2152D279" w14:textId="77777777" w:rsidR="576062CF" w:rsidRDefault="00000000" w:rsidP="007D4A2B">
            <w:pPr>
              <w:pStyle w:val="NoIndent"/>
            </w:pPr>
            <w:sdt>
              <w:sdtPr>
                <w:id w:val="639302666"/>
                <w:placeholder>
                  <w:docPart w:val="E71829E23EE64B7D97A61D0B7AB1BF23"/>
                </w:placeholder>
                <w:temporary/>
                <w:showingPlcHdr/>
                <w15:appearance w15:val="hidden"/>
              </w:sdtPr>
              <w:sdtContent>
                <w:r w:rsidR="00823731">
                  <w:t>456</w:t>
                </w:r>
              </w:sdtContent>
            </w:sdt>
          </w:p>
        </w:tc>
        <w:tc>
          <w:tcPr>
            <w:tcW w:w="1845" w:type="dxa"/>
          </w:tcPr>
          <w:p w14:paraId="016122F5" w14:textId="77777777" w:rsidR="576062CF" w:rsidRDefault="00000000" w:rsidP="007D4A2B">
            <w:pPr>
              <w:pStyle w:val="NoIndent"/>
            </w:pPr>
            <w:sdt>
              <w:sdtPr>
                <w:id w:val="894621371"/>
                <w:placeholder>
                  <w:docPart w:val="61185F8922EF4A43B6FFBBC139A58736"/>
                </w:placeholder>
                <w:temporary/>
                <w:showingPlcHdr/>
                <w15:appearance w15:val="hidden"/>
              </w:sdtPr>
              <w:sdtContent>
                <w:r w:rsidR="00823731">
                  <w:t>456</w:t>
                </w:r>
              </w:sdtContent>
            </w:sdt>
          </w:p>
        </w:tc>
        <w:tc>
          <w:tcPr>
            <w:tcW w:w="1845" w:type="dxa"/>
          </w:tcPr>
          <w:p w14:paraId="0686D0EC" w14:textId="77777777" w:rsidR="576062CF" w:rsidRDefault="00000000" w:rsidP="007D4A2B">
            <w:pPr>
              <w:pStyle w:val="NoIndent"/>
            </w:pPr>
            <w:sdt>
              <w:sdtPr>
                <w:id w:val="126904150"/>
                <w:placeholder>
                  <w:docPart w:val="1306BEE37F244C83A2487A0B03913640"/>
                </w:placeholder>
                <w:temporary/>
                <w:showingPlcHdr/>
                <w15:appearance w15:val="hidden"/>
              </w:sdtPr>
              <w:sdtContent>
                <w:r w:rsidR="00823731">
                  <w:t>456</w:t>
                </w:r>
              </w:sdtContent>
            </w:sdt>
          </w:p>
        </w:tc>
        <w:tc>
          <w:tcPr>
            <w:tcW w:w="1845" w:type="dxa"/>
          </w:tcPr>
          <w:p w14:paraId="7D099EE3" w14:textId="77777777" w:rsidR="576062CF" w:rsidRDefault="00000000" w:rsidP="007D4A2B">
            <w:pPr>
              <w:pStyle w:val="NoIndent"/>
            </w:pPr>
            <w:sdt>
              <w:sdtPr>
                <w:id w:val="1650781442"/>
                <w:placeholder>
                  <w:docPart w:val="BD67292534D548ABBDC9A633F9624A36"/>
                </w:placeholder>
                <w:temporary/>
                <w:showingPlcHdr/>
                <w15:appearance w15:val="hidden"/>
              </w:sdtPr>
              <w:sdtContent>
                <w:r w:rsidR="00823731">
                  <w:t>456</w:t>
                </w:r>
              </w:sdtContent>
            </w:sdt>
          </w:p>
        </w:tc>
      </w:tr>
      <w:tr w:rsidR="576062CF" w14:paraId="597DFB0C" w14:textId="77777777" w:rsidTr="00DF3215">
        <w:tc>
          <w:tcPr>
            <w:tcW w:w="1845" w:type="dxa"/>
          </w:tcPr>
          <w:p w14:paraId="1AE539EB" w14:textId="77777777" w:rsidR="576062CF" w:rsidRDefault="00000000" w:rsidP="007D4A2B">
            <w:pPr>
              <w:pStyle w:val="NoIndent"/>
            </w:pPr>
            <w:sdt>
              <w:sdtPr>
                <w:id w:val="-1320881899"/>
                <w:placeholder>
                  <w:docPart w:val="E722002507C343B59E3815A7415C91DF"/>
                </w:placeholder>
                <w:temporary/>
                <w:showingPlcHdr/>
                <w15:appearance w15:val="hidden"/>
              </w:sdtPr>
              <w:sdtContent>
                <w:r w:rsidR="00823731" w:rsidRPr="576062CF">
                  <w:t>Row Head</w:t>
                </w:r>
              </w:sdtContent>
            </w:sdt>
          </w:p>
        </w:tc>
        <w:tc>
          <w:tcPr>
            <w:tcW w:w="1845" w:type="dxa"/>
          </w:tcPr>
          <w:p w14:paraId="66EBB8DF" w14:textId="77777777" w:rsidR="576062CF" w:rsidRDefault="00000000" w:rsidP="007D4A2B">
            <w:pPr>
              <w:pStyle w:val="NoIndent"/>
            </w:pPr>
            <w:sdt>
              <w:sdtPr>
                <w:id w:val="-1176963747"/>
                <w:placeholder>
                  <w:docPart w:val="59038EFE57A3465CA985489D329155AC"/>
                </w:placeholder>
                <w:temporary/>
                <w:showingPlcHdr/>
                <w15:appearance w15:val="hidden"/>
              </w:sdtPr>
              <w:sdtContent>
                <w:r w:rsidR="00823731">
                  <w:t>789</w:t>
                </w:r>
              </w:sdtContent>
            </w:sdt>
          </w:p>
        </w:tc>
        <w:tc>
          <w:tcPr>
            <w:tcW w:w="1845" w:type="dxa"/>
          </w:tcPr>
          <w:p w14:paraId="7C202E4E" w14:textId="77777777" w:rsidR="576062CF" w:rsidRDefault="00000000" w:rsidP="007D4A2B">
            <w:pPr>
              <w:pStyle w:val="NoIndent"/>
            </w:pPr>
            <w:sdt>
              <w:sdtPr>
                <w:id w:val="1320927477"/>
                <w:placeholder>
                  <w:docPart w:val="EEDD565BDD1044D6817830766FAB7875"/>
                </w:placeholder>
                <w:temporary/>
                <w:showingPlcHdr/>
                <w15:appearance w15:val="hidden"/>
              </w:sdtPr>
              <w:sdtContent>
                <w:r w:rsidR="00823731">
                  <w:t>789</w:t>
                </w:r>
              </w:sdtContent>
            </w:sdt>
          </w:p>
        </w:tc>
        <w:tc>
          <w:tcPr>
            <w:tcW w:w="1845" w:type="dxa"/>
          </w:tcPr>
          <w:p w14:paraId="799D6ABB" w14:textId="77777777" w:rsidR="576062CF" w:rsidRDefault="00000000" w:rsidP="007D4A2B">
            <w:pPr>
              <w:pStyle w:val="NoIndent"/>
            </w:pPr>
            <w:sdt>
              <w:sdtPr>
                <w:id w:val="1859227372"/>
                <w:placeholder>
                  <w:docPart w:val="ABCCACF003C84941B0ED2661DF7E7521"/>
                </w:placeholder>
                <w:temporary/>
                <w:showingPlcHdr/>
                <w15:appearance w15:val="hidden"/>
              </w:sdtPr>
              <w:sdtContent>
                <w:r w:rsidR="00823731">
                  <w:t>789</w:t>
                </w:r>
              </w:sdtContent>
            </w:sdt>
          </w:p>
        </w:tc>
        <w:tc>
          <w:tcPr>
            <w:tcW w:w="1845" w:type="dxa"/>
          </w:tcPr>
          <w:p w14:paraId="271486A4" w14:textId="77777777" w:rsidR="576062CF" w:rsidRDefault="00000000" w:rsidP="007D4A2B">
            <w:pPr>
              <w:pStyle w:val="NoIndent"/>
            </w:pPr>
            <w:sdt>
              <w:sdtPr>
                <w:id w:val="-1366515644"/>
                <w:placeholder>
                  <w:docPart w:val="6E956D6AAE294C629FC69843ABF60E2E"/>
                </w:placeholder>
                <w:temporary/>
                <w:showingPlcHdr/>
                <w15:appearance w15:val="hidden"/>
              </w:sdtPr>
              <w:sdtContent>
                <w:r w:rsidR="00823731">
                  <w:t>789</w:t>
                </w:r>
              </w:sdtContent>
            </w:sdt>
          </w:p>
        </w:tc>
      </w:tr>
      <w:tr w:rsidR="576062CF" w14:paraId="2EFD62F8" w14:textId="77777777" w:rsidTr="00DF3215">
        <w:tc>
          <w:tcPr>
            <w:tcW w:w="1845" w:type="dxa"/>
          </w:tcPr>
          <w:p w14:paraId="5114E169" w14:textId="77777777" w:rsidR="576062CF" w:rsidRDefault="00000000" w:rsidP="007D4A2B">
            <w:pPr>
              <w:pStyle w:val="NoIndent"/>
            </w:pPr>
            <w:sdt>
              <w:sdtPr>
                <w:id w:val="1115644317"/>
                <w:placeholder>
                  <w:docPart w:val="9954B62A9A8E4F058704380E4D32D2F5"/>
                </w:placeholder>
                <w:temporary/>
                <w:showingPlcHdr/>
                <w15:appearance w15:val="hidden"/>
              </w:sdtPr>
              <w:sdtContent>
                <w:r w:rsidR="00823731" w:rsidRPr="576062CF">
                  <w:t>Row Head</w:t>
                </w:r>
              </w:sdtContent>
            </w:sdt>
          </w:p>
        </w:tc>
        <w:tc>
          <w:tcPr>
            <w:tcW w:w="1845" w:type="dxa"/>
          </w:tcPr>
          <w:p w14:paraId="2918621F" w14:textId="77777777" w:rsidR="576062CF" w:rsidRDefault="00000000" w:rsidP="007D4A2B">
            <w:pPr>
              <w:pStyle w:val="NoIndent"/>
            </w:pPr>
            <w:sdt>
              <w:sdtPr>
                <w:id w:val="1649245883"/>
                <w:placeholder>
                  <w:docPart w:val="CA8F124E6FE84CA49BA19822940AA552"/>
                </w:placeholder>
                <w:temporary/>
                <w:showingPlcHdr/>
                <w15:appearance w15:val="hidden"/>
              </w:sdtPr>
              <w:sdtContent>
                <w:r w:rsidR="00823731">
                  <w:t>123</w:t>
                </w:r>
              </w:sdtContent>
            </w:sdt>
          </w:p>
        </w:tc>
        <w:tc>
          <w:tcPr>
            <w:tcW w:w="1845" w:type="dxa"/>
          </w:tcPr>
          <w:p w14:paraId="27790519" w14:textId="77777777" w:rsidR="576062CF" w:rsidRDefault="00000000" w:rsidP="007D4A2B">
            <w:pPr>
              <w:pStyle w:val="NoIndent"/>
            </w:pPr>
            <w:sdt>
              <w:sdtPr>
                <w:id w:val="-1790052209"/>
                <w:placeholder>
                  <w:docPart w:val="988C56EA253F43029D59B04DA0EE7933"/>
                </w:placeholder>
                <w:temporary/>
                <w:showingPlcHdr/>
                <w15:appearance w15:val="hidden"/>
              </w:sdtPr>
              <w:sdtContent>
                <w:r w:rsidR="00823731">
                  <w:t>123</w:t>
                </w:r>
              </w:sdtContent>
            </w:sdt>
          </w:p>
        </w:tc>
        <w:tc>
          <w:tcPr>
            <w:tcW w:w="1845" w:type="dxa"/>
          </w:tcPr>
          <w:p w14:paraId="68C54EA5" w14:textId="77777777" w:rsidR="576062CF" w:rsidRDefault="00000000" w:rsidP="007D4A2B">
            <w:pPr>
              <w:pStyle w:val="NoIndent"/>
            </w:pPr>
            <w:sdt>
              <w:sdtPr>
                <w:id w:val="-258451729"/>
                <w:placeholder>
                  <w:docPart w:val="E1A9C8410D8348F2B316050B687BEE0B"/>
                </w:placeholder>
                <w:temporary/>
                <w:showingPlcHdr/>
                <w15:appearance w15:val="hidden"/>
              </w:sdtPr>
              <w:sdtContent>
                <w:r w:rsidR="00823731">
                  <w:t>123</w:t>
                </w:r>
              </w:sdtContent>
            </w:sdt>
          </w:p>
        </w:tc>
        <w:tc>
          <w:tcPr>
            <w:tcW w:w="1845" w:type="dxa"/>
          </w:tcPr>
          <w:p w14:paraId="7467037A" w14:textId="77777777" w:rsidR="576062CF" w:rsidRDefault="00000000" w:rsidP="007D4A2B">
            <w:pPr>
              <w:pStyle w:val="NoIndent"/>
            </w:pPr>
            <w:sdt>
              <w:sdtPr>
                <w:id w:val="-1971130916"/>
                <w:placeholder>
                  <w:docPart w:val="F5397D30721E42E8B6AE78947EEE9F91"/>
                </w:placeholder>
                <w:temporary/>
                <w:showingPlcHdr/>
                <w15:appearance w15:val="hidden"/>
              </w:sdtPr>
              <w:sdtContent>
                <w:r w:rsidR="00823731">
                  <w:t>123</w:t>
                </w:r>
              </w:sdtContent>
            </w:sdt>
          </w:p>
        </w:tc>
      </w:tr>
      <w:tr w:rsidR="576062CF" w14:paraId="5D33703B" w14:textId="77777777" w:rsidTr="00DF3215">
        <w:tc>
          <w:tcPr>
            <w:tcW w:w="1845" w:type="dxa"/>
          </w:tcPr>
          <w:p w14:paraId="49CAA37A" w14:textId="77777777" w:rsidR="576062CF" w:rsidRDefault="00000000" w:rsidP="007D4A2B">
            <w:pPr>
              <w:pStyle w:val="NoIndent"/>
            </w:pPr>
            <w:sdt>
              <w:sdtPr>
                <w:id w:val="-154917051"/>
                <w:placeholder>
                  <w:docPart w:val="D6BCCC14BCB94A3385C1CD07385E034E"/>
                </w:placeholder>
                <w:temporary/>
                <w:showingPlcHdr/>
                <w15:appearance w15:val="hidden"/>
              </w:sdtPr>
              <w:sdtContent>
                <w:r w:rsidR="00823731" w:rsidRPr="576062CF">
                  <w:t>Row Head</w:t>
                </w:r>
              </w:sdtContent>
            </w:sdt>
          </w:p>
        </w:tc>
        <w:tc>
          <w:tcPr>
            <w:tcW w:w="1845" w:type="dxa"/>
          </w:tcPr>
          <w:p w14:paraId="7DEE61EC" w14:textId="77777777" w:rsidR="576062CF" w:rsidRDefault="00000000" w:rsidP="007D4A2B">
            <w:pPr>
              <w:pStyle w:val="NoIndent"/>
            </w:pPr>
            <w:sdt>
              <w:sdtPr>
                <w:id w:val="17814884"/>
                <w:placeholder>
                  <w:docPart w:val="E0B76F891FCB42038212686856CD5D21"/>
                </w:placeholder>
                <w:temporary/>
                <w:showingPlcHdr/>
                <w15:appearance w15:val="hidden"/>
              </w:sdtPr>
              <w:sdtContent>
                <w:r w:rsidR="00823731">
                  <w:t>456</w:t>
                </w:r>
              </w:sdtContent>
            </w:sdt>
          </w:p>
        </w:tc>
        <w:tc>
          <w:tcPr>
            <w:tcW w:w="1845" w:type="dxa"/>
          </w:tcPr>
          <w:p w14:paraId="3D2F9C70" w14:textId="77777777" w:rsidR="576062CF" w:rsidRDefault="00000000" w:rsidP="007D4A2B">
            <w:pPr>
              <w:pStyle w:val="NoIndent"/>
            </w:pPr>
            <w:sdt>
              <w:sdtPr>
                <w:id w:val="-1479841069"/>
                <w:placeholder>
                  <w:docPart w:val="E5B8E412DC7243D689DB94FFE4737E5A"/>
                </w:placeholder>
                <w:temporary/>
                <w:showingPlcHdr/>
                <w15:appearance w15:val="hidden"/>
              </w:sdtPr>
              <w:sdtContent>
                <w:r w:rsidR="00823731">
                  <w:t>456</w:t>
                </w:r>
              </w:sdtContent>
            </w:sdt>
          </w:p>
        </w:tc>
        <w:tc>
          <w:tcPr>
            <w:tcW w:w="1845" w:type="dxa"/>
          </w:tcPr>
          <w:p w14:paraId="66913859" w14:textId="77777777" w:rsidR="576062CF" w:rsidRDefault="00000000" w:rsidP="007D4A2B">
            <w:pPr>
              <w:pStyle w:val="NoIndent"/>
            </w:pPr>
            <w:sdt>
              <w:sdtPr>
                <w:id w:val="1543251790"/>
                <w:placeholder>
                  <w:docPart w:val="123F96424DE042E7A95559F170BC9479"/>
                </w:placeholder>
                <w:temporary/>
                <w:showingPlcHdr/>
                <w15:appearance w15:val="hidden"/>
              </w:sdtPr>
              <w:sdtContent>
                <w:r w:rsidR="00823731">
                  <w:t>456</w:t>
                </w:r>
              </w:sdtContent>
            </w:sdt>
          </w:p>
        </w:tc>
        <w:tc>
          <w:tcPr>
            <w:tcW w:w="1845" w:type="dxa"/>
          </w:tcPr>
          <w:p w14:paraId="6C2B88FE" w14:textId="77777777" w:rsidR="576062CF" w:rsidRDefault="00000000" w:rsidP="007D4A2B">
            <w:pPr>
              <w:pStyle w:val="NoIndent"/>
            </w:pPr>
            <w:sdt>
              <w:sdtPr>
                <w:id w:val="-1270148822"/>
                <w:placeholder>
                  <w:docPart w:val="13EB9A57DFAB403283E8C9FB0EEF266B"/>
                </w:placeholder>
                <w:temporary/>
                <w:showingPlcHdr/>
                <w15:appearance w15:val="hidden"/>
              </w:sdtPr>
              <w:sdtContent>
                <w:r w:rsidR="00823731">
                  <w:t>456</w:t>
                </w:r>
              </w:sdtContent>
            </w:sdt>
          </w:p>
        </w:tc>
      </w:tr>
      <w:tr w:rsidR="576062CF" w14:paraId="4C9A9E13" w14:textId="77777777" w:rsidTr="00DF3215">
        <w:tc>
          <w:tcPr>
            <w:tcW w:w="1845" w:type="dxa"/>
            <w:tcBorders>
              <w:bottom w:val="single" w:sz="12" w:space="0" w:color="auto"/>
            </w:tcBorders>
          </w:tcPr>
          <w:p w14:paraId="1965804C" w14:textId="77777777" w:rsidR="576062CF" w:rsidRDefault="00000000" w:rsidP="007D4A2B">
            <w:pPr>
              <w:pStyle w:val="NoIndent"/>
            </w:pPr>
            <w:sdt>
              <w:sdtPr>
                <w:id w:val="1339804760"/>
                <w:placeholder>
                  <w:docPart w:val="5047B61071EF4A819FFCDEDB793071EB"/>
                </w:placeholder>
                <w:temporary/>
                <w:showingPlcHdr/>
                <w15:appearance w15:val="hidden"/>
              </w:sdtPr>
              <w:sdtContent>
                <w:r w:rsidR="00823731" w:rsidRPr="576062CF">
                  <w:t>Row Head</w:t>
                </w:r>
              </w:sdtContent>
            </w:sdt>
          </w:p>
        </w:tc>
        <w:tc>
          <w:tcPr>
            <w:tcW w:w="1845" w:type="dxa"/>
            <w:tcBorders>
              <w:bottom w:val="single" w:sz="12" w:space="0" w:color="auto"/>
            </w:tcBorders>
          </w:tcPr>
          <w:p w14:paraId="65F7968F" w14:textId="77777777" w:rsidR="576062CF" w:rsidRDefault="00000000" w:rsidP="007D4A2B">
            <w:pPr>
              <w:pStyle w:val="NoIndent"/>
            </w:pPr>
            <w:sdt>
              <w:sdtPr>
                <w:id w:val="344986237"/>
                <w:placeholder>
                  <w:docPart w:val="38B3C200EBD741B69C1059926CDD6218"/>
                </w:placeholder>
                <w:temporary/>
                <w:showingPlcHdr/>
                <w15:appearance w15:val="hidden"/>
              </w:sdtPr>
              <w:sdtContent>
                <w:r w:rsidR="00823731">
                  <w:t>789</w:t>
                </w:r>
              </w:sdtContent>
            </w:sdt>
          </w:p>
        </w:tc>
        <w:tc>
          <w:tcPr>
            <w:tcW w:w="1845" w:type="dxa"/>
            <w:tcBorders>
              <w:bottom w:val="single" w:sz="12" w:space="0" w:color="auto"/>
            </w:tcBorders>
          </w:tcPr>
          <w:p w14:paraId="6657D991" w14:textId="77777777" w:rsidR="576062CF" w:rsidRDefault="00000000" w:rsidP="007D4A2B">
            <w:pPr>
              <w:pStyle w:val="NoIndent"/>
            </w:pPr>
            <w:sdt>
              <w:sdtPr>
                <w:id w:val="-762455871"/>
                <w:placeholder>
                  <w:docPart w:val="652D56AC59634DF081811966A275C903"/>
                </w:placeholder>
                <w:temporary/>
                <w:showingPlcHdr/>
                <w15:appearance w15:val="hidden"/>
              </w:sdtPr>
              <w:sdtContent>
                <w:r w:rsidR="00823731">
                  <w:t>789</w:t>
                </w:r>
              </w:sdtContent>
            </w:sdt>
          </w:p>
        </w:tc>
        <w:tc>
          <w:tcPr>
            <w:tcW w:w="1845" w:type="dxa"/>
            <w:tcBorders>
              <w:bottom w:val="single" w:sz="12" w:space="0" w:color="auto"/>
            </w:tcBorders>
          </w:tcPr>
          <w:p w14:paraId="534285E9" w14:textId="77777777" w:rsidR="576062CF" w:rsidRDefault="00000000" w:rsidP="007D4A2B">
            <w:pPr>
              <w:pStyle w:val="NoIndent"/>
            </w:pPr>
            <w:sdt>
              <w:sdtPr>
                <w:id w:val="1208213714"/>
                <w:placeholder>
                  <w:docPart w:val="BC7A3CFD960A4B3B872A5B307C8BAAD8"/>
                </w:placeholder>
                <w:temporary/>
                <w:showingPlcHdr/>
                <w15:appearance w15:val="hidden"/>
              </w:sdtPr>
              <w:sdtContent>
                <w:r w:rsidR="00823731">
                  <w:t>789</w:t>
                </w:r>
              </w:sdtContent>
            </w:sdt>
          </w:p>
        </w:tc>
        <w:tc>
          <w:tcPr>
            <w:tcW w:w="1845" w:type="dxa"/>
            <w:tcBorders>
              <w:bottom w:val="single" w:sz="12" w:space="0" w:color="auto"/>
            </w:tcBorders>
          </w:tcPr>
          <w:p w14:paraId="3A182D9C" w14:textId="77777777" w:rsidR="576062CF" w:rsidRDefault="00000000" w:rsidP="007D4A2B">
            <w:pPr>
              <w:pStyle w:val="NoIndent"/>
            </w:pPr>
            <w:sdt>
              <w:sdtPr>
                <w:id w:val="420154058"/>
                <w:placeholder>
                  <w:docPart w:val="2B867CD6286E4CCA82F5EDFD14CD271A"/>
                </w:placeholder>
                <w:temporary/>
                <w:showingPlcHdr/>
                <w15:appearance w15:val="hidden"/>
              </w:sdtPr>
              <w:sdtContent>
                <w:r w:rsidR="00823731">
                  <w:t>789</w:t>
                </w:r>
              </w:sdtContent>
            </w:sdt>
          </w:p>
        </w:tc>
      </w:tr>
    </w:tbl>
    <w:p w14:paraId="62AF2806" w14:textId="77777777" w:rsidR="00DF3215" w:rsidRDefault="00DF3215" w:rsidP="00DF3215">
      <w:pPr>
        <w:rPr>
          <w:rStyle w:val="Emphasis"/>
          <w:rFonts w:ascii="Calibri" w:eastAsia="Calibri" w:hAnsi="Calibri" w:cs="Calibri"/>
          <w:color w:val="000000" w:themeColor="text1"/>
        </w:rPr>
      </w:pPr>
    </w:p>
    <w:p w14:paraId="749F684F"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1F45A034C3F5494EB2F4069986FFE60D"/>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1CA8B97F81E6476AA5E7854483A46F0D"/>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2271A1C0" w14:textId="77777777" w:rsidR="576062CF" w:rsidRDefault="576062CF">
      <w:r>
        <w:br w:type="page"/>
      </w:r>
    </w:p>
    <w:p w14:paraId="7C5710BF" w14:textId="77777777" w:rsidR="576062CF" w:rsidRDefault="00000000" w:rsidP="00B5233A">
      <w:pPr>
        <w:pStyle w:val="TableHeading"/>
      </w:pPr>
      <w:sdt>
        <w:sdtPr>
          <w:id w:val="276222477"/>
          <w:placeholder>
            <w:docPart w:val="BA19FBDF22974F63A94B6394F00E2CD5"/>
          </w:placeholder>
          <w:temporary/>
          <w:showingPlcHdr/>
          <w15:appearance w15:val="hidden"/>
        </w:sdtPr>
        <w:sdtContent>
          <w:r w:rsidR="00823731" w:rsidRPr="00B5233A">
            <w:t>Figures Title</w:t>
          </w:r>
        </w:sdtContent>
      </w:sdt>
      <w:r w:rsidR="576062CF" w:rsidRPr="576062CF">
        <w:t xml:space="preserve"> </w:t>
      </w:r>
    </w:p>
    <w:p w14:paraId="332A72F6" w14:textId="77777777" w:rsidR="00530EF3" w:rsidRPr="00530EF3" w:rsidRDefault="00000000" w:rsidP="00530EF3">
      <w:pPr>
        <w:pStyle w:val="CaptionCallout"/>
      </w:pPr>
      <w:sdt>
        <w:sdtPr>
          <w:rPr>
            <w:i/>
            <w:iCs/>
          </w:rPr>
          <w:id w:val="748705629"/>
          <w:placeholder>
            <w:docPart w:val="F1731B4951D244748184E21B534F54C8"/>
          </w:placeholder>
          <w:temporary/>
          <w:showingPlcHdr/>
          <w15:appearance w15:val="hidden"/>
        </w:sdtPr>
        <w:sdtContent>
          <w:r w:rsidR="00530EF3" w:rsidRPr="00530EF3">
            <w:t>Figure 1.</w:t>
          </w:r>
        </w:sdtContent>
      </w:sdt>
      <w:r w:rsidR="00530EF3" w:rsidRPr="00530EF3">
        <w:t xml:space="preserve"> </w:t>
      </w:r>
    </w:p>
    <w:p w14:paraId="7E891FB4" w14:textId="77777777" w:rsidR="00530EF3" w:rsidRPr="00530EF3" w:rsidRDefault="00000000" w:rsidP="00530EF3">
      <w:pPr>
        <w:pStyle w:val="Caption"/>
      </w:pPr>
      <w:sdt>
        <w:sdtPr>
          <w:id w:val="1327716691"/>
          <w:placeholder>
            <w:docPart w:val="A618109026E548C39143F8606CB93497"/>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6D924283" w14:textId="77777777" w:rsidR="00DF3215" w:rsidRDefault="00DF3215" w:rsidP="00530EF3">
      <w:pPr>
        <w:pStyle w:val="NoIndent"/>
      </w:pPr>
    </w:p>
    <w:p w14:paraId="1F0E7AD3"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73A5BCF8" wp14:editId="384F636A">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98AC566" w14:textId="77777777" w:rsidR="709762D6" w:rsidRDefault="709762D6" w:rsidP="709762D6"/>
    <w:p w14:paraId="2BC39E3E" w14:textId="77777777" w:rsidR="5643BF48" w:rsidRDefault="5643BF48" w:rsidP="5643BF48"/>
    <w:p w14:paraId="0A9A6F3E" w14:textId="77777777" w:rsidR="576062CF" w:rsidRDefault="576062CF" w:rsidP="576062CF"/>
    <w:p w14:paraId="61AA5245" w14:textId="77777777" w:rsidR="576062CF" w:rsidRDefault="576062CF" w:rsidP="576062CF"/>
    <w:p w14:paraId="5E231C79" w14:textId="77777777" w:rsidR="576062CF" w:rsidRDefault="576062CF" w:rsidP="576062CF"/>
    <w:p w14:paraId="04082E05" w14:textId="77777777" w:rsidR="576062CF" w:rsidRDefault="576062CF" w:rsidP="576062CF"/>
    <w:p w14:paraId="48DA240C" w14:textId="77777777" w:rsidR="576062CF" w:rsidRDefault="00000000" w:rsidP="0F5677D9">
      <w:pPr>
        <w:rPr>
          <w:i/>
          <w:iCs/>
        </w:rPr>
      </w:pPr>
      <w:sdt>
        <w:sdtPr>
          <w:rPr>
            <w:i/>
            <w:iCs/>
          </w:rPr>
          <w:id w:val="-1581046504"/>
          <w:placeholder>
            <w:docPart w:val="076BE9845D4840B68F94730413D0B1A5"/>
          </w:placeholder>
          <w:temporary/>
          <w:showingPlcHdr/>
          <w15:appearance w15:val="hidden"/>
        </w:sdtPr>
        <w:sdtContent>
          <w:r w:rsidR="00727711" w:rsidRPr="0F5677D9">
            <w:rPr>
              <w:i/>
              <w:iCs/>
            </w:rPr>
            <w:t xml:space="preserve">For additional information on APA Style formatting, please consult the </w:t>
          </w:r>
          <w:hyperlink r:id="rId15">
            <w:r w:rsidR="00727711" w:rsidRPr="0F5677D9">
              <w:rPr>
                <w:rStyle w:val="Hyperlink"/>
                <w:i/>
                <w:iCs/>
              </w:rPr>
              <w:t>APA Style Manual, 7th Edition</w:t>
            </w:r>
          </w:hyperlink>
          <w:r w:rsidR="00727711" w:rsidRPr="0F5677D9">
            <w:rPr>
              <w:i/>
              <w:iCs/>
            </w:rPr>
            <w:t>.</w:t>
          </w:r>
        </w:sdtContent>
      </w:sdt>
    </w:p>
    <w:sectPr w:rsidR="576062CF">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6EEEA88E" w14:textId="339FC0FE" w:rsidR="00A76DD8" w:rsidRDefault="00A76DD8">
      <w:pPr>
        <w:pStyle w:val="CommentText"/>
      </w:pPr>
      <w:r>
        <w:rPr>
          <w:rStyle w:val="CommentReference"/>
        </w:rPr>
        <w:annotationRef/>
      </w:r>
      <w:r>
        <w:t>Review of other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EEA8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EEA88E" w16cid:durableId="5C45B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FE737" w14:textId="77777777" w:rsidR="00BD5C28" w:rsidRDefault="00BD5C28">
      <w:pPr>
        <w:spacing w:line="240" w:lineRule="auto"/>
      </w:pPr>
      <w:r>
        <w:separator/>
      </w:r>
    </w:p>
  </w:endnote>
  <w:endnote w:type="continuationSeparator" w:id="0">
    <w:p w14:paraId="647E7F4E" w14:textId="77777777" w:rsidR="00BD5C28" w:rsidRDefault="00BD5C28">
      <w:pPr>
        <w:spacing w:line="240" w:lineRule="auto"/>
      </w:pPr>
      <w:r>
        <w:continuationSeparator/>
      </w:r>
    </w:p>
  </w:endnote>
  <w:endnote w:type="continuationNotice" w:id="1">
    <w:p w14:paraId="2440A101" w14:textId="77777777" w:rsidR="00BD5C28" w:rsidRDefault="00BD5C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B1800D4" w14:textId="77777777" w:rsidTr="733B038C">
      <w:tc>
        <w:tcPr>
          <w:tcW w:w="3120" w:type="dxa"/>
        </w:tcPr>
        <w:p w14:paraId="6133A17A" w14:textId="77777777" w:rsidR="733B038C" w:rsidRDefault="733B038C" w:rsidP="733B038C">
          <w:pPr>
            <w:pStyle w:val="Header"/>
            <w:ind w:left="-115"/>
          </w:pPr>
        </w:p>
      </w:tc>
      <w:tc>
        <w:tcPr>
          <w:tcW w:w="3120" w:type="dxa"/>
        </w:tcPr>
        <w:p w14:paraId="14C6BABC" w14:textId="77777777" w:rsidR="733B038C" w:rsidRDefault="733B038C" w:rsidP="733B038C">
          <w:pPr>
            <w:pStyle w:val="Header"/>
            <w:jc w:val="center"/>
          </w:pPr>
        </w:p>
      </w:tc>
      <w:tc>
        <w:tcPr>
          <w:tcW w:w="3120" w:type="dxa"/>
        </w:tcPr>
        <w:p w14:paraId="26F689FA" w14:textId="77777777" w:rsidR="733B038C" w:rsidRDefault="733B038C" w:rsidP="733B038C">
          <w:pPr>
            <w:pStyle w:val="Header"/>
            <w:ind w:right="-115"/>
            <w:jc w:val="right"/>
          </w:pPr>
        </w:p>
      </w:tc>
    </w:tr>
  </w:tbl>
  <w:p w14:paraId="42E4AA0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B9DEE47" w14:textId="77777777" w:rsidTr="733B038C">
      <w:tc>
        <w:tcPr>
          <w:tcW w:w="3120" w:type="dxa"/>
        </w:tcPr>
        <w:p w14:paraId="53103408" w14:textId="77777777" w:rsidR="733B038C" w:rsidRDefault="733B038C" w:rsidP="733B038C">
          <w:pPr>
            <w:pStyle w:val="Header"/>
            <w:ind w:left="-115"/>
          </w:pPr>
        </w:p>
      </w:tc>
      <w:tc>
        <w:tcPr>
          <w:tcW w:w="3120" w:type="dxa"/>
        </w:tcPr>
        <w:p w14:paraId="2FA8F072" w14:textId="77777777" w:rsidR="733B038C" w:rsidRDefault="733B038C" w:rsidP="733B038C">
          <w:pPr>
            <w:pStyle w:val="Header"/>
            <w:jc w:val="center"/>
          </w:pPr>
        </w:p>
      </w:tc>
      <w:tc>
        <w:tcPr>
          <w:tcW w:w="3120" w:type="dxa"/>
        </w:tcPr>
        <w:p w14:paraId="7F1D2193" w14:textId="77777777" w:rsidR="733B038C" w:rsidRDefault="733B038C" w:rsidP="733B038C">
          <w:pPr>
            <w:pStyle w:val="Header"/>
            <w:ind w:right="-115"/>
            <w:jc w:val="right"/>
          </w:pPr>
        </w:p>
      </w:tc>
    </w:tr>
  </w:tbl>
  <w:p w14:paraId="14CAE69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ED903" w14:textId="77777777" w:rsidR="00BD5C28" w:rsidRDefault="00BD5C28">
      <w:pPr>
        <w:spacing w:line="240" w:lineRule="auto"/>
      </w:pPr>
      <w:r>
        <w:separator/>
      </w:r>
    </w:p>
  </w:footnote>
  <w:footnote w:type="continuationSeparator" w:id="0">
    <w:p w14:paraId="3CF5E3D0" w14:textId="77777777" w:rsidR="00BD5C28" w:rsidRDefault="00BD5C28">
      <w:pPr>
        <w:spacing w:line="240" w:lineRule="auto"/>
      </w:pPr>
      <w:r>
        <w:continuationSeparator/>
      </w:r>
    </w:p>
  </w:footnote>
  <w:footnote w:type="continuationNotice" w:id="1">
    <w:p w14:paraId="42427256" w14:textId="77777777" w:rsidR="00BD5C28" w:rsidRDefault="00BD5C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BFBC5B7" w14:textId="77777777" w:rsidTr="008830C9">
      <w:tc>
        <w:tcPr>
          <w:tcW w:w="3120" w:type="dxa"/>
        </w:tcPr>
        <w:p w14:paraId="2A4C2C7C" w14:textId="77777777" w:rsidR="00604652" w:rsidRDefault="00000000" w:rsidP="00604652">
          <w:pPr>
            <w:pStyle w:val="Header"/>
          </w:pPr>
          <w:sdt>
            <w:sdtPr>
              <w:id w:val="-1622601055"/>
              <w:placeholder>
                <w:docPart w:val="13EB9A57DFAB403283E8C9FB0EEF266B"/>
              </w:placeholder>
              <w:temporary/>
              <w:showingPlcHdr/>
              <w15:appearance w15:val="hidden"/>
            </w:sdtPr>
            <w:sdtContent>
              <w:r w:rsidR="00604652" w:rsidRPr="00FD478C">
                <w:t>RUNNING HEAD TITLE</w:t>
              </w:r>
            </w:sdtContent>
          </w:sdt>
          <w:r w:rsidR="00904DBE">
            <w:t xml:space="preserve"> </w:t>
          </w:r>
          <w:sdt>
            <w:sdtPr>
              <w:id w:val="-82374865"/>
              <w:placeholder>
                <w:docPart w:val="5047B61071EF4A819FFCDEDB793071EB"/>
              </w:placeholder>
              <w:temporary/>
              <w:showingPlcHdr/>
              <w15:appearance w15:val="hidden"/>
            </w:sdtPr>
            <w:sdtContent>
              <w:r w:rsidR="00604652">
                <w:t>(SHORTENED)</w:t>
              </w:r>
            </w:sdtContent>
          </w:sdt>
        </w:p>
      </w:tc>
      <w:tc>
        <w:tcPr>
          <w:tcW w:w="3120" w:type="dxa"/>
        </w:tcPr>
        <w:p w14:paraId="4753511C" w14:textId="77777777" w:rsidR="00904DBE" w:rsidRDefault="00904DBE" w:rsidP="00904DBE">
          <w:pPr>
            <w:pStyle w:val="Header"/>
            <w:jc w:val="center"/>
          </w:pPr>
        </w:p>
      </w:tc>
      <w:tc>
        <w:tcPr>
          <w:tcW w:w="3120" w:type="dxa"/>
        </w:tcPr>
        <w:p w14:paraId="625B849F"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4DCE44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70ACACF" w14:textId="77777777" w:rsidTr="00FD478C">
      <w:tc>
        <w:tcPr>
          <w:tcW w:w="3120" w:type="dxa"/>
        </w:tcPr>
        <w:p w14:paraId="1FFD9789" w14:textId="77777777" w:rsidR="733B038C" w:rsidRPr="00FD478C" w:rsidRDefault="00000000" w:rsidP="00FD478C">
          <w:pPr>
            <w:pStyle w:val="Header"/>
          </w:pPr>
          <w:sdt>
            <w:sdtPr>
              <w:id w:val="-376635527"/>
              <w:placeholder>
                <w:docPart w:val="38B3C200EBD741B69C1059926CDD6218"/>
              </w:placeholder>
              <w:temporary/>
              <w:showingPlcHdr/>
              <w15:appearance w15:val="hidden"/>
            </w:sdtPr>
            <w:sdtContent>
              <w:r w:rsidR="00A75901" w:rsidRPr="00FD478C">
                <w:t>RUNNING HEAD TITLE</w:t>
              </w:r>
            </w:sdtContent>
          </w:sdt>
        </w:p>
      </w:tc>
      <w:tc>
        <w:tcPr>
          <w:tcW w:w="3120" w:type="dxa"/>
        </w:tcPr>
        <w:p w14:paraId="5EAB1C17" w14:textId="77777777" w:rsidR="733B038C" w:rsidRDefault="733B038C" w:rsidP="733B038C">
          <w:pPr>
            <w:pStyle w:val="Header"/>
            <w:jc w:val="center"/>
          </w:pPr>
        </w:p>
      </w:tc>
      <w:tc>
        <w:tcPr>
          <w:tcW w:w="3120" w:type="dxa"/>
        </w:tcPr>
        <w:p w14:paraId="65617678" w14:textId="77777777" w:rsidR="733B038C" w:rsidRDefault="733B038C" w:rsidP="733B038C">
          <w:pPr>
            <w:pStyle w:val="Header"/>
            <w:ind w:right="-115"/>
            <w:jc w:val="right"/>
          </w:pPr>
        </w:p>
      </w:tc>
    </w:tr>
  </w:tbl>
  <w:p w14:paraId="241352A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A5371"/>
    <w:multiLevelType w:val="multilevel"/>
    <w:tmpl w:val="96F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35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EF"/>
    <w:rsid w:val="00076646"/>
    <w:rsid w:val="000D12BC"/>
    <w:rsid w:val="001578A0"/>
    <w:rsid w:val="001B2910"/>
    <w:rsid w:val="001F3578"/>
    <w:rsid w:val="001F4C03"/>
    <w:rsid w:val="0024049B"/>
    <w:rsid w:val="002B562C"/>
    <w:rsid w:val="002B7DCD"/>
    <w:rsid w:val="002C3BE4"/>
    <w:rsid w:val="002F7E04"/>
    <w:rsid w:val="0033064D"/>
    <w:rsid w:val="00371BD9"/>
    <w:rsid w:val="003F2A59"/>
    <w:rsid w:val="0042207D"/>
    <w:rsid w:val="00457C21"/>
    <w:rsid w:val="004939EF"/>
    <w:rsid w:val="004B4F5E"/>
    <w:rsid w:val="004C683E"/>
    <w:rsid w:val="00500997"/>
    <w:rsid w:val="00530A0D"/>
    <w:rsid w:val="00530EF3"/>
    <w:rsid w:val="005936DA"/>
    <w:rsid w:val="005B2DE6"/>
    <w:rsid w:val="005D55F5"/>
    <w:rsid w:val="005E516A"/>
    <w:rsid w:val="00604652"/>
    <w:rsid w:val="0061076E"/>
    <w:rsid w:val="006C101C"/>
    <w:rsid w:val="006F4709"/>
    <w:rsid w:val="00702B81"/>
    <w:rsid w:val="00727711"/>
    <w:rsid w:val="0074264E"/>
    <w:rsid w:val="00781C5F"/>
    <w:rsid w:val="00796468"/>
    <w:rsid w:val="007D4A2B"/>
    <w:rsid w:val="007E2D6A"/>
    <w:rsid w:val="008078FA"/>
    <w:rsid w:val="00823731"/>
    <w:rsid w:val="00856F48"/>
    <w:rsid w:val="00904DBE"/>
    <w:rsid w:val="00A53D2E"/>
    <w:rsid w:val="00A75901"/>
    <w:rsid w:val="00A76DD8"/>
    <w:rsid w:val="00AE7DA8"/>
    <w:rsid w:val="00AF1BB4"/>
    <w:rsid w:val="00B451F7"/>
    <w:rsid w:val="00B5233A"/>
    <w:rsid w:val="00BA6612"/>
    <w:rsid w:val="00BD5C28"/>
    <w:rsid w:val="00C14F83"/>
    <w:rsid w:val="00C2198A"/>
    <w:rsid w:val="00C26C30"/>
    <w:rsid w:val="00CA1E31"/>
    <w:rsid w:val="00CB0D1F"/>
    <w:rsid w:val="00CD7F50"/>
    <w:rsid w:val="00DA395D"/>
    <w:rsid w:val="00DF1ADF"/>
    <w:rsid w:val="00DF3215"/>
    <w:rsid w:val="00E078FD"/>
    <w:rsid w:val="00E23707"/>
    <w:rsid w:val="00E879E7"/>
    <w:rsid w:val="00EA3D65"/>
    <w:rsid w:val="00F43ACD"/>
    <w:rsid w:val="00F941E8"/>
    <w:rsid w:val="00FA4C9E"/>
    <w:rsid w:val="00FB18C1"/>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901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Revision">
    <w:name w:val="Revision"/>
    <w:hidden/>
    <w:uiPriority w:val="99"/>
    <w:semiHidden/>
    <w:rsid w:val="00A76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3897">
      <w:bodyDiv w:val="1"/>
      <w:marLeft w:val="0"/>
      <w:marRight w:val="0"/>
      <w:marTop w:val="0"/>
      <w:marBottom w:val="0"/>
      <w:divBdr>
        <w:top w:val="none" w:sz="0" w:space="0" w:color="auto"/>
        <w:left w:val="none" w:sz="0" w:space="0" w:color="auto"/>
        <w:bottom w:val="none" w:sz="0" w:space="0" w:color="auto"/>
        <w:right w:val="none" w:sz="0" w:space="0" w:color="auto"/>
      </w:divBdr>
      <w:divsChild>
        <w:div w:id="383411384">
          <w:marLeft w:val="0"/>
          <w:marRight w:val="0"/>
          <w:marTop w:val="0"/>
          <w:marBottom w:val="0"/>
          <w:divBdr>
            <w:top w:val="none" w:sz="0" w:space="0" w:color="auto"/>
            <w:left w:val="none" w:sz="0" w:space="0" w:color="auto"/>
            <w:bottom w:val="none" w:sz="0" w:space="0" w:color="auto"/>
            <w:right w:val="none" w:sz="0" w:space="0" w:color="auto"/>
          </w:divBdr>
          <w:divsChild>
            <w:div w:id="1990403298">
              <w:marLeft w:val="0"/>
              <w:marRight w:val="0"/>
              <w:marTop w:val="0"/>
              <w:marBottom w:val="0"/>
              <w:divBdr>
                <w:top w:val="none" w:sz="0" w:space="0" w:color="auto"/>
                <w:left w:val="none" w:sz="0" w:space="0" w:color="auto"/>
                <w:bottom w:val="none" w:sz="0" w:space="0" w:color="auto"/>
                <w:right w:val="none" w:sz="0" w:space="0" w:color="auto"/>
              </w:divBdr>
              <w:divsChild>
                <w:div w:id="1322738828">
                  <w:marLeft w:val="0"/>
                  <w:marRight w:val="0"/>
                  <w:marTop w:val="0"/>
                  <w:marBottom w:val="0"/>
                  <w:divBdr>
                    <w:top w:val="none" w:sz="0" w:space="0" w:color="auto"/>
                    <w:left w:val="none" w:sz="0" w:space="0" w:color="auto"/>
                    <w:bottom w:val="none" w:sz="0" w:space="0" w:color="auto"/>
                    <w:right w:val="none" w:sz="0" w:space="0" w:color="auto"/>
                  </w:divBdr>
                  <w:divsChild>
                    <w:div w:id="958994072">
                      <w:marLeft w:val="0"/>
                      <w:marRight w:val="0"/>
                      <w:marTop w:val="0"/>
                      <w:marBottom w:val="0"/>
                      <w:divBdr>
                        <w:top w:val="none" w:sz="0" w:space="0" w:color="auto"/>
                        <w:left w:val="none" w:sz="0" w:space="0" w:color="auto"/>
                        <w:bottom w:val="none" w:sz="0" w:space="0" w:color="auto"/>
                        <w:right w:val="none" w:sz="0" w:space="0" w:color="auto"/>
                      </w:divBdr>
                      <w:divsChild>
                        <w:div w:id="335425297">
                          <w:marLeft w:val="0"/>
                          <w:marRight w:val="0"/>
                          <w:marTop w:val="0"/>
                          <w:marBottom w:val="0"/>
                          <w:divBdr>
                            <w:top w:val="none" w:sz="0" w:space="0" w:color="auto"/>
                            <w:left w:val="none" w:sz="0" w:space="0" w:color="auto"/>
                            <w:bottom w:val="none" w:sz="0" w:space="0" w:color="auto"/>
                            <w:right w:val="none" w:sz="0" w:space="0" w:color="auto"/>
                          </w:divBdr>
                          <w:divsChild>
                            <w:div w:id="1158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6330">
      <w:bodyDiv w:val="1"/>
      <w:marLeft w:val="0"/>
      <w:marRight w:val="0"/>
      <w:marTop w:val="0"/>
      <w:marBottom w:val="0"/>
      <w:divBdr>
        <w:top w:val="none" w:sz="0" w:space="0" w:color="auto"/>
        <w:left w:val="none" w:sz="0" w:space="0" w:color="auto"/>
        <w:bottom w:val="none" w:sz="0" w:space="0" w:color="auto"/>
        <w:right w:val="none" w:sz="0" w:space="0" w:color="auto"/>
      </w:divBdr>
      <w:divsChild>
        <w:div w:id="1689789910">
          <w:marLeft w:val="0"/>
          <w:marRight w:val="0"/>
          <w:marTop w:val="0"/>
          <w:marBottom w:val="0"/>
          <w:divBdr>
            <w:top w:val="none" w:sz="0" w:space="0" w:color="auto"/>
            <w:left w:val="none" w:sz="0" w:space="0" w:color="auto"/>
            <w:bottom w:val="none" w:sz="0" w:space="0" w:color="auto"/>
            <w:right w:val="none" w:sz="0" w:space="0" w:color="auto"/>
          </w:divBdr>
          <w:divsChild>
            <w:div w:id="1245260669">
              <w:marLeft w:val="0"/>
              <w:marRight w:val="0"/>
              <w:marTop w:val="0"/>
              <w:marBottom w:val="0"/>
              <w:divBdr>
                <w:top w:val="none" w:sz="0" w:space="0" w:color="auto"/>
                <w:left w:val="none" w:sz="0" w:space="0" w:color="auto"/>
                <w:bottom w:val="none" w:sz="0" w:space="0" w:color="auto"/>
                <w:right w:val="none" w:sz="0" w:space="0" w:color="auto"/>
              </w:divBdr>
              <w:divsChild>
                <w:div w:id="1673987945">
                  <w:marLeft w:val="0"/>
                  <w:marRight w:val="0"/>
                  <w:marTop w:val="0"/>
                  <w:marBottom w:val="0"/>
                  <w:divBdr>
                    <w:top w:val="none" w:sz="0" w:space="0" w:color="auto"/>
                    <w:left w:val="none" w:sz="0" w:space="0" w:color="auto"/>
                    <w:bottom w:val="none" w:sz="0" w:space="0" w:color="auto"/>
                    <w:right w:val="none" w:sz="0" w:space="0" w:color="auto"/>
                  </w:divBdr>
                  <w:divsChild>
                    <w:div w:id="687416632">
                      <w:marLeft w:val="0"/>
                      <w:marRight w:val="0"/>
                      <w:marTop w:val="0"/>
                      <w:marBottom w:val="0"/>
                      <w:divBdr>
                        <w:top w:val="none" w:sz="0" w:space="0" w:color="auto"/>
                        <w:left w:val="none" w:sz="0" w:space="0" w:color="auto"/>
                        <w:bottom w:val="none" w:sz="0" w:space="0" w:color="auto"/>
                        <w:right w:val="none" w:sz="0" w:space="0" w:color="auto"/>
                      </w:divBdr>
                      <w:divsChild>
                        <w:div w:id="1063286099">
                          <w:marLeft w:val="0"/>
                          <w:marRight w:val="0"/>
                          <w:marTop w:val="0"/>
                          <w:marBottom w:val="0"/>
                          <w:divBdr>
                            <w:top w:val="none" w:sz="0" w:space="0" w:color="auto"/>
                            <w:left w:val="none" w:sz="0" w:space="0" w:color="auto"/>
                            <w:bottom w:val="none" w:sz="0" w:space="0" w:color="auto"/>
                            <w:right w:val="none" w:sz="0" w:space="0" w:color="auto"/>
                          </w:divBdr>
                          <w:divsChild>
                            <w:div w:id="21181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4134">
      <w:bodyDiv w:val="1"/>
      <w:marLeft w:val="0"/>
      <w:marRight w:val="0"/>
      <w:marTop w:val="0"/>
      <w:marBottom w:val="0"/>
      <w:divBdr>
        <w:top w:val="none" w:sz="0" w:space="0" w:color="auto"/>
        <w:left w:val="none" w:sz="0" w:space="0" w:color="auto"/>
        <w:bottom w:val="none" w:sz="0" w:space="0" w:color="auto"/>
        <w:right w:val="none" w:sz="0" w:space="0" w:color="auto"/>
      </w:divBdr>
    </w:div>
    <w:div w:id="490104908">
      <w:bodyDiv w:val="1"/>
      <w:marLeft w:val="0"/>
      <w:marRight w:val="0"/>
      <w:marTop w:val="0"/>
      <w:marBottom w:val="0"/>
      <w:divBdr>
        <w:top w:val="none" w:sz="0" w:space="0" w:color="auto"/>
        <w:left w:val="none" w:sz="0" w:space="0" w:color="auto"/>
        <w:bottom w:val="none" w:sz="0" w:space="0" w:color="auto"/>
        <w:right w:val="none" w:sz="0" w:space="0" w:color="auto"/>
      </w:divBdr>
      <w:divsChild>
        <w:div w:id="447362064">
          <w:marLeft w:val="0"/>
          <w:marRight w:val="0"/>
          <w:marTop w:val="0"/>
          <w:marBottom w:val="0"/>
          <w:divBdr>
            <w:top w:val="none" w:sz="0" w:space="0" w:color="auto"/>
            <w:left w:val="none" w:sz="0" w:space="0" w:color="auto"/>
            <w:bottom w:val="none" w:sz="0" w:space="0" w:color="auto"/>
            <w:right w:val="none" w:sz="0" w:space="0" w:color="auto"/>
          </w:divBdr>
        </w:div>
        <w:div w:id="1684356111">
          <w:marLeft w:val="0"/>
          <w:marRight w:val="0"/>
          <w:marTop w:val="0"/>
          <w:marBottom w:val="0"/>
          <w:divBdr>
            <w:top w:val="none" w:sz="0" w:space="0" w:color="auto"/>
            <w:left w:val="none" w:sz="0" w:space="0" w:color="auto"/>
            <w:bottom w:val="none" w:sz="0" w:space="0" w:color="auto"/>
            <w:right w:val="none" w:sz="0" w:space="0" w:color="auto"/>
          </w:divBdr>
        </w:div>
        <w:div w:id="696390664">
          <w:marLeft w:val="0"/>
          <w:marRight w:val="0"/>
          <w:marTop w:val="0"/>
          <w:marBottom w:val="0"/>
          <w:divBdr>
            <w:top w:val="none" w:sz="0" w:space="0" w:color="auto"/>
            <w:left w:val="none" w:sz="0" w:space="0" w:color="auto"/>
            <w:bottom w:val="none" w:sz="0" w:space="0" w:color="auto"/>
            <w:right w:val="none" w:sz="0" w:space="0" w:color="auto"/>
          </w:divBdr>
        </w:div>
        <w:div w:id="2115859214">
          <w:marLeft w:val="0"/>
          <w:marRight w:val="0"/>
          <w:marTop w:val="0"/>
          <w:marBottom w:val="0"/>
          <w:divBdr>
            <w:top w:val="none" w:sz="0" w:space="0" w:color="auto"/>
            <w:left w:val="none" w:sz="0" w:space="0" w:color="auto"/>
            <w:bottom w:val="none" w:sz="0" w:space="0" w:color="auto"/>
            <w:right w:val="none" w:sz="0" w:space="0" w:color="auto"/>
          </w:divBdr>
        </w:div>
        <w:div w:id="454758646">
          <w:marLeft w:val="0"/>
          <w:marRight w:val="0"/>
          <w:marTop w:val="0"/>
          <w:marBottom w:val="0"/>
          <w:divBdr>
            <w:top w:val="none" w:sz="0" w:space="0" w:color="auto"/>
            <w:left w:val="none" w:sz="0" w:space="0" w:color="auto"/>
            <w:bottom w:val="none" w:sz="0" w:space="0" w:color="auto"/>
            <w:right w:val="none" w:sz="0" w:space="0" w:color="auto"/>
          </w:divBdr>
        </w:div>
        <w:div w:id="795487889">
          <w:marLeft w:val="0"/>
          <w:marRight w:val="0"/>
          <w:marTop w:val="0"/>
          <w:marBottom w:val="0"/>
          <w:divBdr>
            <w:top w:val="none" w:sz="0" w:space="0" w:color="auto"/>
            <w:left w:val="none" w:sz="0" w:space="0" w:color="auto"/>
            <w:bottom w:val="none" w:sz="0" w:space="0" w:color="auto"/>
            <w:right w:val="none" w:sz="0" w:space="0" w:color="auto"/>
          </w:divBdr>
        </w:div>
        <w:div w:id="186331435">
          <w:marLeft w:val="0"/>
          <w:marRight w:val="0"/>
          <w:marTop w:val="0"/>
          <w:marBottom w:val="0"/>
          <w:divBdr>
            <w:top w:val="none" w:sz="0" w:space="0" w:color="auto"/>
            <w:left w:val="none" w:sz="0" w:space="0" w:color="auto"/>
            <w:bottom w:val="none" w:sz="0" w:space="0" w:color="auto"/>
            <w:right w:val="none" w:sz="0" w:space="0" w:color="auto"/>
          </w:divBdr>
        </w:div>
        <w:div w:id="1447969594">
          <w:marLeft w:val="0"/>
          <w:marRight w:val="0"/>
          <w:marTop w:val="0"/>
          <w:marBottom w:val="0"/>
          <w:divBdr>
            <w:top w:val="none" w:sz="0" w:space="0" w:color="auto"/>
            <w:left w:val="none" w:sz="0" w:space="0" w:color="auto"/>
            <w:bottom w:val="none" w:sz="0" w:space="0" w:color="auto"/>
            <w:right w:val="none" w:sz="0" w:space="0" w:color="auto"/>
          </w:divBdr>
        </w:div>
        <w:div w:id="552892343">
          <w:marLeft w:val="0"/>
          <w:marRight w:val="0"/>
          <w:marTop w:val="0"/>
          <w:marBottom w:val="0"/>
          <w:divBdr>
            <w:top w:val="none" w:sz="0" w:space="0" w:color="auto"/>
            <w:left w:val="none" w:sz="0" w:space="0" w:color="auto"/>
            <w:bottom w:val="none" w:sz="0" w:space="0" w:color="auto"/>
            <w:right w:val="none" w:sz="0" w:space="0" w:color="auto"/>
          </w:divBdr>
        </w:div>
        <w:div w:id="1395853552">
          <w:marLeft w:val="0"/>
          <w:marRight w:val="0"/>
          <w:marTop w:val="0"/>
          <w:marBottom w:val="0"/>
          <w:divBdr>
            <w:top w:val="none" w:sz="0" w:space="0" w:color="auto"/>
            <w:left w:val="none" w:sz="0" w:space="0" w:color="auto"/>
            <w:bottom w:val="none" w:sz="0" w:space="0" w:color="auto"/>
            <w:right w:val="none" w:sz="0" w:space="0" w:color="auto"/>
          </w:divBdr>
        </w:div>
        <w:div w:id="1967467507">
          <w:marLeft w:val="0"/>
          <w:marRight w:val="0"/>
          <w:marTop w:val="0"/>
          <w:marBottom w:val="0"/>
          <w:divBdr>
            <w:top w:val="none" w:sz="0" w:space="0" w:color="auto"/>
            <w:left w:val="none" w:sz="0" w:space="0" w:color="auto"/>
            <w:bottom w:val="none" w:sz="0" w:space="0" w:color="auto"/>
            <w:right w:val="none" w:sz="0" w:space="0" w:color="auto"/>
          </w:divBdr>
        </w:div>
        <w:div w:id="382295333">
          <w:marLeft w:val="0"/>
          <w:marRight w:val="0"/>
          <w:marTop w:val="0"/>
          <w:marBottom w:val="0"/>
          <w:divBdr>
            <w:top w:val="none" w:sz="0" w:space="0" w:color="auto"/>
            <w:left w:val="none" w:sz="0" w:space="0" w:color="auto"/>
            <w:bottom w:val="none" w:sz="0" w:space="0" w:color="auto"/>
            <w:right w:val="none" w:sz="0" w:space="0" w:color="auto"/>
          </w:divBdr>
        </w:div>
        <w:div w:id="186793672">
          <w:marLeft w:val="0"/>
          <w:marRight w:val="0"/>
          <w:marTop w:val="0"/>
          <w:marBottom w:val="0"/>
          <w:divBdr>
            <w:top w:val="none" w:sz="0" w:space="0" w:color="auto"/>
            <w:left w:val="none" w:sz="0" w:space="0" w:color="auto"/>
            <w:bottom w:val="none" w:sz="0" w:space="0" w:color="auto"/>
            <w:right w:val="none" w:sz="0" w:space="0" w:color="auto"/>
          </w:divBdr>
        </w:div>
        <w:div w:id="697118347">
          <w:marLeft w:val="0"/>
          <w:marRight w:val="0"/>
          <w:marTop w:val="0"/>
          <w:marBottom w:val="0"/>
          <w:divBdr>
            <w:top w:val="none" w:sz="0" w:space="0" w:color="auto"/>
            <w:left w:val="none" w:sz="0" w:space="0" w:color="auto"/>
            <w:bottom w:val="none" w:sz="0" w:space="0" w:color="auto"/>
            <w:right w:val="none" w:sz="0" w:space="0" w:color="auto"/>
          </w:divBdr>
        </w:div>
        <w:div w:id="391082017">
          <w:marLeft w:val="0"/>
          <w:marRight w:val="0"/>
          <w:marTop w:val="0"/>
          <w:marBottom w:val="0"/>
          <w:divBdr>
            <w:top w:val="none" w:sz="0" w:space="0" w:color="auto"/>
            <w:left w:val="none" w:sz="0" w:space="0" w:color="auto"/>
            <w:bottom w:val="none" w:sz="0" w:space="0" w:color="auto"/>
            <w:right w:val="none" w:sz="0" w:space="0" w:color="auto"/>
          </w:divBdr>
        </w:div>
        <w:div w:id="1200363415">
          <w:marLeft w:val="0"/>
          <w:marRight w:val="0"/>
          <w:marTop w:val="0"/>
          <w:marBottom w:val="0"/>
          <w:divBdr>
            <w:top w:val="none" w:sz="0" w:space="0" w:color="auto"/>
            <w:left w:val="none" w:sz="0" w:space="0" w:color="auto"/>
            <w:bottom w:val="none" w:sz="0" w:space="0" w:color="auto"/>
            <w:right w:val="none" w:sz="0" w:space="0" w:color="auto"/>
          </w:divBdr>
        </w:div>
        <w:div w:id="368647351">
          <w:marLeft w:val="0"/>
          <w:marRight w:val="0"/>
          <w:marTop w:val="0"/>
          <w:marBottom w:val="0"/>
          <w:divBdr>
            <w:top w:val="none" w:sz="0" w:space="0" w:color="auto"/>
            <w:left w:val="none" w:sz="0" w:space="0" w:color="auto"/>
            <w:bottom w:val="none" w:sz="0" w:space="0" w:color="auto"/>
            <w:right w:val="none" w:sz="0" w:space="0" w:color="auto"/>
          </w:divBdr>
        </w:div>
        <w:div w:id="395784793">
          <w:marLeft w:val="0"/>
          <w:marRight w:val="0"/>
          <w:marTop w:val="0"/>
          <w:marBottom w:val="0"/>
          <w:divBdr>
            <w:top w:val="none" w:sz="0" w:space="0" w:color="auto"/>
            <w:left w:val="none" w:sz="0" w:space="0" w:color="auto"/>
            <w:bottom w:val="none" w:sz="0" w:space="0" w:color="auto"/>
            <w:right w:val="none" w:sz="0" w:space="0" w:color="auto"/>
          </w:divBdr>
        </w:div>
      </w:divsChild>
    </w:div>
    <w:div w:id="713388492">
      <w:bodyDiv w:val="1"/>
      <w:marLeft w:val="0"/>
      <w:marRight w:val="0"/>
      <w:marTop w:val="0"/>
      <w:marBottom w:val="0"/>
      <w:divBdr>
        <w:top w:val="none" w:sz="0" w:space="0" w:color="auto"/>
        <w:left w:val="none" w:sz="0" w:space="0" w:color="auto"/>
        <w:bottom w:val="none" w:sz="0" w:space="0" w:color="auto"/>
        <w:right w:val="none" w:sz="0" w:space="0" w:color="auto"/>
      </w:divBdr>
    </w:div>
    <w:div w:id="750587707">
      <w:bodyDiv w:val="1"/>
      <w:marLeft w:val="0"/>
      <w:marRight w:val="0"/>
      <w:marTop w:val="0"/>
      <w:marBottom w:val="0"/>
      <w:divBdr>
        <w:top w:val="none" w:sz="0" w:space="0" w:color="auto"/>
        <w:left w:val="none" w:sz="0" w:space="0" w:color="auto"/>
        <w:bottom w:val="none" w:sz="0" w:space="0" w:color="auto"/>
        <w:right w:val="none" w:sz="0" w:space="0" w:color="auto"/>
      </w:divBdr>
    </w:div>
    <w:div w:id="820578178">
      <w:bodyDiv w:val="1"/>
      <w:marLeft w:val="0"/>
      <w:marRight w:val="0"/>
      <w:marTop w:val="0"/>
      <w:marBottom w:val="0"/>
      <w:divBdr>
        <w:top w:val="none" w:sz="0" w:space="0" w:color="auto"/>
        <w:left w:val="none" w:sz="0" w:space="0" w:color="auto"/>
        <w:bottom w:val="none" w:sz="0" w:space="0" w:color="auto"/>
        <w:right w:val="none" w:sz="0" w:space="0" w:color="auto"/>
      </w:divBdr>
      <w:divsChild>
        <w:div w:id="1532913469">
          <w:marLeft w:val="0"/>
          <w:marRight w:val="0"/>
          <w:marTop w:val="0"/>
          <w:marBottom w:val="0"/>
          <w:divBdr>
            <w:top w:val="none" w:sz="0" w:space="0" w:color="auto"/>
            <w:left w:val="none" w:sz="0" w:space="0" w:color="auto"/>
            <w:bottom w:val="none" w:sz="0" w:space="0" w:color="auto"/>
            <w:right w:val="none" w:sz="0" w:space="0" w:color="auto"/>
          </w:divBdr>
          <w:divsChild>
            <w:div w:id="977761370">
              <w:marLeft w:val="0"/>
              <w:marRight w:val="0"/>
              <w:marTop w:val="0"/>
              <w:marBottom w:val="0"/>
              <w:divBdr>
                <w:top w:val="none" w:sz="0" w:space="0" w:color="auto"/>
                <w:left w:val="none" w:sz="0" w:space="0" w:color="auto"/>
                <w:bottom w:val="none" w:sz="0" w:space="0" w:color="auto"/>
                <w:right w:val="none" w:sz="0" w:space="0" w:color="auto"/>
              </w:divBdr>
              <w:divsChild>
                <w:div w:id="1358849456">
                  <w:marLeft w:val="0"/>
                  <w:marRight w:val="0"/>
                  <w:marTop w:val="0"/>
                  <w:marBottom w:val="0"/>
                  <w:divBdr>
                    <w:top w:val="none" w:sz="0" w:space="0" w:color="auto"/>
                    <w:left w:val="none" w:sz="0" w:space="0" w:color="auto"/>
                    <w:bottom w:val="none" w:sz="0" w:space="0" w:color="auto"/>
                    <w:right w:val="none" w:sz="0" w:space="0" w:color="auto"/>
                  </w:divBdr>
                  <w:divsChild>
                    <w:div w:id="694310173">
                      <w:marLeft w:val="0"/>
                      <w:marRight w:val="0"/>
                      <w:marTop w:val="0"/>
                      <w:marBottom w:val="0"/>
                      <w:divBdr>
                        <w:top w:val="none" w:sz="0" w:space="0" w:color="auto"/>
                        <w:left w:val="none" w:sz="0" w:space="0" w:color="auto"/>
                        <w:bottom w:val="none" w:sz="0" w:space="0" w:color="auto"/>
                        <w:right w:val="none" w:sz="0" w:space="0" w:color="auto"/>
                      </w:divBdr>
                      <w:divsChild>
                        <w:div w:id="340668157">
                          <w:marLeft w:val="0"/>
                          <w:marRight w:val="0"/>
                          <w:marTop w:val="0"/>
                          <w:marBottom w:val="0"/>
                          <w:divBdr>
                            <w:top w:val="none" w:sz="0" w:space="0" w:color="auto"/>
                            <w:left w:val="none" w:sz="0" w:space="0" w:color="auto"/>
                            <w:bottom w:val="none" w:sz="0" w:space="0" w:color="auto"/>
                            <w:right w:val="none" w:sz="0" w:space="0" w:color="auto"/>
                          </w:divBdr>
                          <w:divsChild>
                            <w:div w:id="471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65285">
      <w:bodyDiv w:val="1"/>
      <w:marLeft w:val="0"/>
      <w:marRight w:val="0"/>
      <w:marTop w:val="0"/>
      <w:marBottom w:val="0"/>
      <w:divBdr>
        <w:top w:val="none" w:sz="0" w:space="0" w:color="auto"/>
        <w:left w:val="none" w:sz="0" w:space="0" w:color="auto"/>
        <w:bottom w:val="none" w:sz="0" w:space="0" w:color="auto"/>
        <w:right w:val="none" w:sz="0" w:space="0" w:color="auto"/>
      </w:divBdr>
    </w:div>
    <w:div w:id="1099302342">
      <w:bodyDiv w:val="1"/>
      <w:marLeft w:val="0"/>
      <w:marRight w:val="0"/>
      <w:marTop w:val="0"/>
      <w:marBottom w:val="0"/>
      <w:divBdr>
        <w:top w:val="none" w:sz="0" w:space="0" w:color="auto"/>
        <w:left w:val="none" w:sz="0" w:space="0" w:color="auto"/>
        <w:bottom w:val="none" w:sz="0" w:space="0" w:color="auto"/>
        <w:right w:val="none" w:sz="0" w:space="0" w:color="auto"/>
      </w:divBdr>
    </w:div>
    <w:div w:id="1106192242">
      <w:bodyDiv w:val="1"/>
      <w:marLeft w:val="0"/>
      <w:marRight w:val="0"/>
      <w:marTop w:val="0"/>
      <w:marBottom w:val="0"/>
      <w:divBdr>
        <w:top w:val="none" w:sz="0" w:space="0" w:color="auto"/>
        <w:left w:val="none" w:sz="0" w:space="0" w:color="auto"/>
        <w:bottom w:val="none" w:sz="0" w:space="0" w:color="auto"/>
        <w:right w:val="none" w:sz="0" w:space="0" w:color="auto"/>
      </w:divBdr>
      <w:divsChild>
        <w:div w:id="480927152">
          <w:marLeft w:val="0"/>
          <w:marRight w:val="0"/>
          <w:marTop w:val="0"/>
          <w:marBottom w:val="0"/>
          <w:divBdr>
            <w:top w:val="none" w:sz="0" w:space="0" w:color="auto"/>
            <w:left w:val="none" w:sz="0" w:space="0" w:color="auto"/>
            <w:bottom w:val="none" w:sz="0" w:space="0" w:color="auto"/>
            <w:right w:val="none" w:sz="0" w:space="0" w:color="auto"/>
          </w:divBdr>
          <w:divsChild>
            <w:div w:id="743453547">
              <w:marLeft w:val="0"/>
              <w:marRight w:val="0"/>
              <w:marTop w:val="0"/>
              <w:marBottom w:val="0"/>
              <w:divBdr>
                <w:top w:val="none" w:sz="0" w:space="0" w:color="auto"/>
                <w:left w:val="none" w:sz="0" w:space="0" w:color="auto"/>
                <w:bottom w:val="none" w:sz="0" w:space="0" w:color="auto"/>
                <w:right w:val="none" w:sz="0" w:space="0" w:color="auto"/>
              </w:divBdr>
              <w:divsChild>
                <w:div w:id="2032953422">
                  <w:marLeft w:val="0"/>
                  <w:marRight w:val="0"/>
                  <w:marTop w:val="0"/>
                  <w:marBottom w:val="0"/>
                  <w:divBdr>
                    <w:top w:val="none" w:sz="0" w:space="0" w:color="auto"/>
                    <w:left w:val="none" w:sz="0" w:space="0" w:color="auto"/>
                    <w:bottom w:val="none" w:sz="0" w:space="0" w:color="auto"/>
                    <w:right w:val="none" w:sz="0" w:space="0" w:color="auto"/>
                  </w:divBdr>
                  <w:divsChild>
                    <w:div w:id="1793864013">
                      <w:marLeft w:val="0"/>
                      <w:marRight w:val="0"/>
                      <w:marTop w:val="0"/>
                      <w:marBottom w:val="0"/>
                      <w:divBdr>
                        <w:top w:val="none" w:sz="0" w:space="0" w:color="auto"/>
                        <w:left w:val="none" w:sz="0" w:space="0" w:color="auto"/>
                        <w:bottom w:val="none" w:sz="0" w:space="0" w:color="auto"/>
                        <w:right w:val="none" w:sz="0" w:space="0" w:color="auto"/>
                      </w:divBdr>
                      <w:divsChild>
                        <w:div w:id="760685476">
                          <w:marLeft w:val="0"/>
                          <w:marRight w:val="0"/>
                          <w:marTop w:val="0"/>
                          <w:marBottom w:val="0"/>
                          <w:divBdr>
                            <w:top w:val="none" w:sz="0" w:space="0" w:color="auto"/>
                            <w:left w:val="none" w:sz="0" w:space="0" w:color="auto"/>
                            <w:bottom w:val="none" w:sz="0" w:space="0" w:color="auto"/>
                            <w:right w:val="none" w:sz="0" w:space="0" w:color="auto"/>
                          </w:divBdr>
                          <w:divsChild>
                            <w:div w:id="947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06766">
      <w:bodyDiv w:val="1"/>
      <w:marLeft w:val="0"/>
      <w:marRight w:val="0"/>
      <w:marTop w:val="0"/>
      <w:marBottom w:val="0"/>
      <w:divBdr>
        <w:top w:val="none" w:sz="0" w:space="0" w:color="auto"/>
        <w:left w:val="none" w:sz="0" w:space="0" w:color="auto"/>
        <w:bottom w:val="none" w:sz="0" w:space="0" w:color="auto"/>
        <w:right w:val="none" w:sz="0" w:space="0" w:color="auto"/>
      </w:divBdr>
    </w:div>
    <w:div w:id="1355308458">
      <w:bodyDiv w:val="1"/>
      <w:marLeft w:val="0"/>
      <w:marRight w:val="0"/>
      <w:marTop w:val="0"/>
      <w:marBottom w:val="0"/>
      <w:divBdr>
        <w:top w:val="none" w:sz="0" w:space="0" w:color="auto"/>
        <w:left w:val="none" w:sz="0" w:space="0" w:color="auto"/>
        <w:bottom w:val="none" w:sz="0" w:space="0" w:color="auto"/>
        <w:right w:val="none" w:sz="0" w:space="0" w:color="auto"/>
      </w:divBdr>
    </w:div>
    <w:div w:id="1620332012">
      <w:bodyDiv w:val="1"/>
      <w:marLeft w:val="0"/>
      <w:marRight w:val="0"/>
      <w:marTop w:val="0"/>
      <w:marBottom w:val="0"/>
      <w:divBdr>
        <w:top w:val="none" w:sz="0" w:space="0" w:color="auto"/>
        <w:left w:val="none" w:sz="0" w:space="0" w:color="auto"/>
        <w:bottom w:val="none" w:sz="0" w:space="0" w:color="auto"/>
        <w:right w:val="none" w:sz="0" w:space="0" w:color="auto"/>
      </w:divBdr>
    </w:div>
    <w:div w:id="1804930071">
      <w:bodyDiv w:val="1"/>
      <w:marLeft w:val="0"/>
      <w:marRight w:val="0"/>
      <w:marTop w:val="0"/>
      <w:marBottom w:val="0"/>
      <w:divBdr>
        <w:top w:val="none" w:sz="0" w:space="0" w:color="auto"/>
        <w:left w:val="none" w:sz="0" w:space="0" w:color="auto"/>
        <w:bottom w:val="none" w:sz="0" w:space="0" w:color="auto"/>
        <w:right w:val="none" w:sz="0" w:space="0" w:color="auto"/>
      </w:divBdr>
      <w:divsChild>
        <w:div w:id="1995448613">
          <w:marLeft w:val="0"/>
          <w:marRight w:val="0"/>
          <w:marTop w:val="0"/>
          <w:marBottom w:val="0"/>
          <w:divBdr>
            <w:top w:val="none" w:sz="0" w:space="0" w:color="auto"/>
            <w:left w:val="none" w:sz="0" w:space="0" w:color="auto"/>
            <w:bottom w:val="none" w:sz="0" w:space="0" w:color="auto"/>
            <w:right w:val="none" w:sz="0" w:space="0" w:color="auto"/>
          </w:divBdr>
        </w:div>
        <w:div w:id="187261027">
          <w:marLeft w:val="0"/>
          <w:marRight w:val="0"/>
          <w:marTop w:val="0"/>
          <w:marBottom w:val="0"/>
          <w:divBdr>
            <w:top w:val="none" w:sz="0" w:space="0" w:color="auto"/>
            <w:left w:val="none" w:sz="0" w:space="0" w:color="auto"/>
            <w:bottom w:val="none" w:sz="0" w:space="0" w:color="auto"/>
            <w:right w:val="none" w:sz="0" w:space="0" w:color="auto"/>
          </w:divBdr>
        </w:div>
        <w:div w:id="1251811842">
          <w:marLeft w:val="0"/>
          <w:marRight w:val="0"/>
          <w:marTop w:val="0"/>
          <w:marBottom w:val="0"/>
          <w:divBdr>
            <w:top w:val="none" w:sz="0" w:space="0" w:color="auto"/>
            <w:left w:val="none" w:sz="0" w:space="0" w:color="auto"/>
            <w:bottom w:val="none" w:sz="0" w:space="0" w:color="auto"/>
            <w:right w:val="none" w:sz="0" w:space="0" w:color="auto"/>
          </w:divBdr>
        </w:div>
        <w:div w:id="732234185">
          <w:marLeft w:val="0"/>
          <w:marRight w:val="0"/>
          <w:marTop w:val="0"/>
          <w:marBottom w:val="0"/>
          <w:divBdr>
            <w:top w:val="none" w:sz="0" w:space="0" w:color="auto"/>
            <w:left w:val="none" w:sz="0" w:space="0" w:color="auto"/>
            <w:bottom w:val="none" w:sz="0" w:space="0" w:color="auto"/>
            <w:right w:val="none" w:sz="0" w:space="0" w:color="auto"/>
          </w:divBdr>
        </w:div>
        <w:div w:id="53551746">
          <w:marLeft w:val="0"/>
          <w:marRight w:val="0"/>
          <w:marTop w:val="0"/>
          <w:marBottom w:val="0"/>
          <w:divBdr>
            <w:top w:val="none" w:sz="0" w:space="0" w:color="auto"/>
            <w:left w:val="none" w:sz="0" w:space="0" w:color="auto"/>
            <w:bottom w:val="none" w:sz="0" w:space="0" w:color="auto"/>
            <w:right w:val="none" w:sz="0" w:space="0" w:color="auto"/>
          </w:divBdr>
        </w:div>
        <w:div w:id="1783105636">
          <w:marLeft w:val="0"/>
          <w:marRight w:val="0"/>
          <w:marTop w:val="0"/>
          <w:marBottom w:val="0"/>
          <w:divBdr>
            <w:top w:val="none" w:sz="0" w:space="0" w:color="auto"/>
            <w:left w:val="none" w:sz="0" w:space="0" w:color="auto"/>
            <w:bottom w:val="none" w:sz="0" w:space="0" w:color="auto"/>
            <w:right w:val="none" w:sz="0" w:space="0" w:color="auto"/>
          </w:divBdr>
        </w:div>
        <w:div w:id="1794667829">
          <w:marLeft w:val="0"/>
          <w:marRight w:val="0"/>
          <w:marTop w:val="0"/>
          <w:marBottom w:val="0"/>
          <w:divBdr>
            <w:top w:val="none" w:sz="0" w:space="0" w:color="auto"/>
            <w:left w:val="none" w:sz="0" w:space="0" w:color="auto"/>
            <w:bottom w:val="none" w:sz="0" w:space="0" w:color="auto"/>
            <w:right w:val="none" w:sz="0" w:space="0" w:color="auto"/>
          </w:divBdr>
        </w:div>
        <w:div w:id="539168763">
          <w:marLeft w:val="0"/>
          <w:marRight w:val="0"/>
          <w:marTop w:val="0"/>
          <w:marBottom w:val="0"/>
          <w:divBdr>
            <w:top w:val="none" w:sz="0" w:space="0" w:color="auto"/>
            <w:left w:val="none" w:sz="0" w:space="0" w:color="auto"/>
            <w:bottom w:val="none" w:sz="0" w:space="0" w:color="auto"/>
            <w:right w:val="none" w:sz="0" w:space="0" w:color="auto"/>
          </w:divBdr>
        </w:div>
        <w:div w:id="622541442">
          <w:marLeft w:val="0"/>
          <w:marRight w:val="0"/>
          <w:marTop w:val="0"/>
          <w:marBottom w:val="0"/>
          <w:divBdr>
            <w:top w:val="none" w:sz="0" w:space="0" w:color="auto"/>
            <w:left w:val="none" w:sz="0" w:space="0" w:color="auto"/>
            <w:bottom w:val="none" w:sz="0" w:space="0" w:color="auto"/>
            <w:right w:val="none" w:sz="0" w:space="0" w:color="auto"/>
          </w:divBdr>
        </w:div>
        <w:div w:id="364059976">
          <w:marLeft w:val="0"/>
          <w:marRight w:val="0"/>
          <w:marTop w:val="0"/>
          <w:marBottom w:val="0"/>
          <w:divBdr>
            <w:top w:val="none" w:sz="0" w:space="0" w:color="auto"/>
            <w:left w:val="none" w:sz="0" w:space="0" w:color="auto"/>
            <w:bottom w:val="none" w:sz="0" w:space="0" w:color="auto"/>
            <w:right w:val="none" w:sz="0" w:space="0" w:color="auto"/>
          </w:divBdr>
        </w:div>
        <w:div w:id="1805539275">
          <w:marLeft w:val="0"/>
          <w:marRight w:val="0"/>
          <w:marTop w:val="0"/>
          <w:marBottom w:val="0"/>
          <w:divBdr>
            <w:top w:val="none" w:sz="0" w:space="0" w:color="auto"/>
            <w:left w:val="none" w:sz="0" w:space="0" w:color="auto"/>
            <w:bottom w:val="none" w:sz="0" w:space="0" w:color="auto"/>
            <w:right w:val="none" w:sz="0" w:space="0" w:color="auto"/>
          </w:divBdr>
        </w:div>
        <w:div w:id="983848647">
          <w:marLeft w:val="0"/>
          <w:marRight w:val="0"/>
          <w:marTop w:val="0"/>
          <w:marBottom w:val="0"/>
          <w:divBdr>
            <w:top w:val="none" w:sz="0" w:space="0" w:color="auto"/>
            <w:left w:val="none" w:sz="0" w:space="0" w:color="auto"/>
            <w:bottom w:val="none" w:sz="0" w:space="0" w:color="auto"/>
            <w:right w:val="none" w:sz="0" w:space="0" w:color="auto"/>
          </w:divBdr>
        </w:div>
        <w:div w:id="589582975">
          <w:marLeft w:val="0"/>
          <w:marRight w:val="0"/>
          <w:marTop w:val="0"/>
          <w:marBottom w:val="0"/>
          <w:divBdr>
            <w:top w:val="none" w:sz="0" w:space="0" w:color="auto"/>
            <w:left w:val="none" w:sz="0" w:space="0" w:color="auto"/>
            <w:bottom w:val="none" w:sz="0" w:space="0" w:color="auto"/>
            <w:right w:val="none" w:sz="0" w:space="0" w:color="auto"/>
          </w:divBdr>
        </w:div>
        <w:div w:id="1974485082">
          <w:marLeft w:val="0"/>
          <w:marRight w:val="0"/>
          <w:marTop w:val="0"/>
          <w:marBottom w:val="0"/>
          <w:divBdr>
            <w:top w:val="none" w:sz="0" w:space="0" w:color="auto"/>
            <w:left w:val="none" w:sz="0" w:space="0" w:color="auto"/>
            <w:bottom w:val="none" w:sz="0" w:space="0" w:color="auto"/>
            <w:right w:val="none" w:sz="0" w:space="0" w:color="auto"/>
          </w:divBdr>
        </w:div>
        <w:div w:id="1324967795">
          <w:marLeft w:val="0"/>
          <w:marRight w:val="0"/>
          <w:marTop w:val="0"/>
          <w:marBottom w:val="0"/>
          <w:divBdr>
            <w:top w:val="none" w:sz="0" w:space="0" w:color="auto"/>
            <w:left w:val="none" w:sz="0" w:space="0" w:color="auto"/>
            <w:bottom w:val="none" w:sz="0" w:space="0" w:color="auto"/>
            <w:right w:val="none" w:sz="0" w:space="0" w:color="auto"/>
          </w:divBdr>
        </w:div>
        <w:div w:id="1098794582">
          <w:marLeft w:val="0"/>
          <w:marRight w:val="0"/>
          <w:marTop w:val="0"/>
          <w:marBottom w:val="0"/>
          <w:divBdr>
            <w:top w:val="none" w:sz="0" w:space="0" w:color="auto"/>
            <w:left w:val="none" w:sz="0" w:space="0" w:color="auto"/>
            <w:bottom w:val="none" w:sz="0" w:space="0" w:color="auto"/>
            <w:right w:val="none" w:sz="0" w:space="0" w:color="auto"/>
          </w:divBdr>
        </w:div>
        <w:div w:id="2007200673">
          <w:marLeft w:val="0"/>
          <w:marRight w:val="0"/>
          <w:marTop w:val="0"/>
          <w:marBottom w:val="0"/>
          <w:divBdr>
            <w:top w:val="none" w:sz="0" w:space="0" w:color="auto"/>
            <w:left w:val="none" w:sz="0" w:space="0" w:color="auto"/>
            <w:bottom w:val="none" w:sz="0" w:space="0" w:color="auto"/>
            <w:right w:val="none" w:sz="0" w:space="0" w:color="auto"/>
          </w:divBdr>
        </w:div>
        <w:div w:id="136919227">
          <w:marLeft w:val="0"/>
          <w:marRight w:val="0"/>
          <w:marTop w:val="0"/>
          <w:marBottom w:val="0"/>
          <w:divBdr>
            <w:top w:val="none" w:sz="0" w:space="0" w:color="auto"/>
            <w:left w:val="none" w:sz="0" w:space="0" w:color="auto"/>
            <w:bottom w:val="none" w:sz="0" w:space="0" w:color="auto"/>
            <w:right w:val="none" w:sz="0" w:space="0" w:color="auto"/>
          </w:divBdr>
        </w:div>
      </w:divsChild>
    </w:div>
    <w:div w:id="1818373566">
      <w:bodyDiv w:val="1"/>
      <w:marLeft w:val="0"/>
      <w:marRight w:val="0"/>
      <w:marTop w:val="0"/>
      <w:marBottom w:val="0"/>
      <w:divBdr>
        <w:top w:val="none" w:sz="0" w:space="0" w:color="auto"/>
        <w:left w:val="none" w:sz="0" w:space="0" w:color="auto"/>
        <w:bottom w:val="none" w:sz="0" w:space="0" w:color="auto"/>
        <w:right w:val="none" w:sz="0" w:space="0" w:color="auto"/>
      </w:divBdr>
    </w:div>
    <w:div w:id="1861435592">
      <w:bodyDiv w:val="1"/>
      <w:marLeft w:val="0"/>
      <w:marRight w:val="0"/>
      <w:marTop w:val="0"/>
      <w:marBottom w:val="0"/>
      <w:divBdr>
        <w:top w:val="none" w:sz="0" w:space="0" w:color="auto"/>
        <w:left w:val="none" w:sz="0" w:space="0" w:color="auto"/>
        <w:bottom w:val="none" w:sz="0" w:space="0" w:color="auto"/>
        <w:right w:val="none" w:sz="0" w:space="0" w:color="auto"/>
      </w:divBdr>
    </w:div>
    <w:div w:id="2003241372">
      <w:bodyDiv w:val="1"/>
      <w:marLeft w:val="0"/>
      <w:marRight w:val="0"/>
      <w:marTop w:val="0"/>
      <w:marBottom w:val="0"/>
      <w:divBdr>
        <w:top w:val="none" w:sz="0" w:space="0" w:color="auto"/>
        <w:left w:val="none" w:sz="0" w:space="0" w:color="auto"/>
        <w:bottom w:val="none" w:sz="0" w:space="0" w:color="auto"/>
        <w:right w:val="none" w:sz="0" w:space="0" w:color="auto"/>
      </w:divBdr>
    </w:div>
    <w:div w:id="202594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apastyle.apa.org/style-grammar-guidelin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475F6EED7049ED8B19FF8F026A2872"/>
        <w:category>
          <w:name w:val="General"/>
          <w:gallery w:val="placeholder"/>
        </w:category>
        <w:types>
          <w:type w:val="bbPlcHdr"/>
        </w:types>
        <w:behaviors>
          <w:behavior w:val="content"/>
        </w:behaviors>
        <w:guid w:val="{A21E4C20-0EBE-4AB1-9CA0-BE475FBEA34C}"/>
      </w:docPartPr>
      <w:docPartBody>
        <w:p w:rsidR="008E1804" w:rsidRDefault="00000000">
          <w:pPr>
            <w:pStyle w:val="A4475F6EED7049ED8B19FF8F026A2872"/>
          </w:pPr>
          <w:r w:rsidRPr="576062CF">
            <w:t>Author Note</w:t>
          </w:r>
        </w:p>
      </w:docPartBody>
    </w:docPart>
    <w:docPart>
      <w:docPartPr>
        <w:name w:val="0EE6834B27704C41A42E7044552E6DCB"/>
        <w:category>
          <w:name w:val="General"/>
          <w:gallery w:val="placeholder"/>
        </w:category>
        <w:types>
          <w:type w:val="bbPlcHdr"/>
        </w:types>
        <w:behaviors>
          <w:behavior w:val="content"/>
        </w:behaviors>
        <w:guid w:val="{08019484-CB22-4FA8-B403-1375999022AA}"/>
      </w:docPartPr>
      <w:docPartBody>
        <w:p w:rsidR="008E1804" w:rsidRDefault="00000000">
          <w:pPr>
            <w:pStyle w:val="0EE6834B27704C41A42E7044552E6DCB"/>
          </w:pPr>
          <w:r>
            <w:t>Include any grant/funding information and a complete correspondence address.</w:t>
          </w:r>
        </w:p>
      </w:docPartBody>
    </w:docPart>
    <w:docPart>
      <w:docPartPr>
        <w:name w:val="D4B09125E0E94AD690F6488A453275D9"/>
        <w:category>
          <w:name w:val="General"/>
          <w:gallery w:val="placeholder"/>
        </w:category>
        <w:types>
          <w:type w:val="bbPlcHdr"/>
        </w:types>
        <w:behaviors>
          <w:behavior w:val="content"/>
        </w:behaviors>
        <w:guid w:val="{0F25ACC6-27BE-4503-BA0D-7EB3C77127FD}"/>
      </w:docPartPr>
      <w:docPartBody>
        <w:p w:rsidR="008E1804" w:rsidRDefault="00000000">
          <w:pPr>
            <w:pStyle w:val="D4B09125E0E94AD690F6488A453275D9"/>
          </w:pPr>
          <w:r w:rsidRPr="576062CF">
            <w:t>Abstract</w:t>
          </w:r>
        </w:p>
      </w:docPartBody>
    </w:docPart>
    <w:docPart>
      <w:docPartPr>
        <w:name w:val="80DF35CBEE334FE5AA333D87079F44D7"/>
        <w:category>
          <w:name w:val="General"/>
          <w:gallery w:val="placeholder"/>
        </w:category>
        <w:types>
          <w:type w:val="bbPlcHdr"/>
        </w:types>
        <w:behaviors>
          <w:behavior w:val="content"/>
        </w:behaviors>
        <w:guid w:val="{498DEAC4-3972-488E-9F1E-4EC1BCBBDE2A}"/>
      </w:docPartPr>
      <w:docPartBody>
        <w:p w:rsidR="008E1804" w:rsidRDefault="00000000">
          <w:pPr>
            <w:pStyle w:val="80DF35CBEE334FE5AA333D87079F44D7"/>
          </w:pPr>
          <w:r w:rsidRPr="00500997">
            <w:rPr>
              <w:rStyle w:val="Emphasis"/>
            </w:rPr>
            <w:t>Keywords</w:t>
          </w:r>
          <w:r>
            <w:t>:</w:t>
          </w:r>
        </w:p>
      </w:docPartBody>
    </w:docPart>
    <w:docPart>
      <w:docPartPr>
        <w:name w:val="62309E257B314F2C8F6C3F698FBEF3BC"/>
        <w:category>
          <w:name w:val="General"/>
          <w:gallery w:val="placeholder"/>
        </w:category>
        <w:types>
          <w:type w:val="bbPlcHdr"/>
        </w:types>
        <w:behaviors>
          <w:behavior w:val="content"/>
        </w:behaviors>
        <w:guid w:val="{D0F429B9-256E-476A-BC6C-2415ACEC3DDE}"/>
      </w:docPartPr>
      <w:docPartBody>
        <w:p w:rsidR="008E1804" w:rsidRDefault="00000000">
          <w:pPr>
            <w:pStyle w:val="62309E257B314F2C8F6C3F698FBEF3BC"/>
          </w:pPr>
          <w:r>
            <w:t>Add keywords here.</w:t>
          </w:r>
        </w:p>
      </w:docPartBody>
    </w:docPart>
    <w:docPart>
      <w:docPartPr>
        <w:name w:val="5F238B5093354ECC9195C0DE48C82439"/>
        <w:category>
          <w:name w:val="General"/>
          <w:gallery w:val="placeholder"/>
        </w:category>
        <w:types>
          <w:type w:val="bbPlcHdr"/>
        </w:types>
        <w:behaviors>
          <w:behavior w:val="content"/>
        </w:behaviors>
        <w:guid w:val="{A0734336-7165-4B34-A16D-24385F39332B}"/>
      </w:docPartPr>
      <w:docPartBody>
        <w:p w:rsidR="008E1804" w:rsidRDefault="00000000">
          <w:pPr>
            <w:pStyle w:val="5F238B5093354ECC9195C0DE48C82439"/>
          </w:pPr>
          <w:r w:rsidRPr="576062CF">
            <w:t>References</w:t>
          </w:r>
        </w:p>
      </w:docPartBody>
    </w:docPart>
    <w:docPart>
      <w:docPartPr>
        <w:name w:val="7C8C826856FA44E99EF7FA9826F361EF"/>
        <w:category>
          <w:name w:val="General"/>
          <w:gallery w:val="placeholder"/>
        </w:category>
        <w:types>
          <w:type w:val="bbPlcHdr"/>
        </w:types>
        <w:behaviors>
          <w:behavior w:val="content"/>
        </w:behaviors>
        <w:guid w:val="{160A0560-2428-4793-B9BD-4B8466938261}"/>
      </w:docPartPr>
      <w:docPartBody>
        <w:p w:rsidR="008E1804" w:rsidRDefault="00000000">
          <w:pPr>
            <w:pStyle w:val="7C8C826856FA44E99EF7FA9826F361EF"/>
          </w:pPr>
          <w:r>
            <w:t>Last Name, A. B. (Year). Article Title.</w:t>
          </w:r>
        </w:p>
      </w:docPartBody>
    </w:docPart>
    <w:docPart>
      <w:docPartPr>
        <w:name w:val="3EA155D886624EB1B51FFB71310D7AFD"/>
        <w:category>
          <w:name w:val="General"/>
          <w:gallery w:val="placeholder"/>
        </w:category>
        <w:types>
          <w:type w:val="bbPlcHdr"/>
        </w:types>
        <w:behaviors>
          <w:behavior w:val="content"/>
        </w:behaviors>
        <w:guid w:val="{3C6A9CA2-C5B3-463A-B613-86A0F28CD014}"/>
      </w:docPartPr>
      <w:docPartBody>
        <w:p w:rsidR="008E1804" w:rsidRDefault="00000000">
          <w:pPr>
            <w:pStyle w:val="3EA155D886624EB1B51FFB71310D7AFD"/>
          </w:pPr>
          <w:r w:rsidRPr="00530EF3">
            <w:rPr>
              <w:rStyle w:val="Emphasis"/>
            </w:rPr>
            <w:t>Journal Title</w:t>
          </w:r>
        </w:p>
      </w:docPartBody>
    </w:docPart>
    <w:docPart>
      <w:docPartPr>
        <w:name w:val="1E51BA951FDF44D0A21A86F7DE413642"/>
        <w:category>
          <w:name w:val="General"/>
          <w:gallery w:val="placeholder"/>
        </w:category>
        <w:types>
          <w:type w:val="bbPlcHdr"/>
        </w:types>
        <w:behaviors>
          <w:behavior w:val="content"/>
        </w:behaviors>
        <w:guid w:val="{E150D0B5-AD28-49AE-8171-AEFCBCA97DE7}"/>
      </w:docPartPr>
      <w:docPartBody>
        <w:p w:rsidR="008E1804" w:rsidRDefault="00000000">
          <w:pPr>
            <w:pStyle w:val="1E51BA951FDF44D0A21A86F7DE413642"/>
          </w:pPr>
          <w:r w:rsidRPr="00530EF3">
            <w:t>, Pages #-#. URL.</w:t>
          </w:r>
        </w:p>
      </w:docPartBody>
    </w:docPart>
    <w:docPart>
      <w:docPartPr>
        <w:name w:val="6A79B7E7222544D3AA262D8665739192"/>
        <w:category>
          <w:name w:val="General"/>
          <w:gallery w:val="placeholder"/>
        </w:category>
        <w:types>
          <w:type w:val="bbPlcHdr"/>
        </w:types>
        <w:behaviors>
          <w:behavior w:val="content"/>
        </w:behaviors>
        <w:guid w:val="{39C7DDB7-3D06-4EA1-B749-1E719615DC57}"/>
      </w:docPartPr>
      <w:docPartBody>
        <w:p w:rsidR="008E1804" w:rsidRDefault="00000000">
          <w:pPr>
            <w:pStyle w:val="6A79B7E7222544D3AA262D8665739192"/>
          </w:pPr>
          <w:r w:rsidRPr="72E609EB">
            <w:rPr>
              <w:color w:val="4472C4" w:themeColor="accent1"/>
              <w:u w:val="single"/>
            </w:rPr>
            <w:t>URL</w:t>
          </w:r>
          <w:r>
            <w:t>.</w:t>
          </w:r>
        </w:p>
      </w:docPartBody>
    </w:docPart>
    <w:docPart>
      <w:docPartPr>
        <w:name w:val="1AB4E87359D4457B8D240940ABC3706B"/>
        <w:category>
          <w:name w:val="General"/>
          <w:gallery w:val="placeholder"/>
        </w:category>
        <w:types>
          <w:type w:val="bbPlcHdr"/>
        </w:types>
        <w:behaviors>
          <w:behavior w:val="content"/>
        </w:behaviors>
        <w:guid w:val="{01F96F36-1175-44E7-8342-ED66D8D707F8}"/>
      </w:docPartPr>
      <w:docPartBody>
        <w:p w:rsidR="008E1804" w:rsidRDefault="00000000">
          <w:pPr>
            <w:pStyle w:val="1AB4E87359D4457B8D240940ABC3706B"/>
          </w:pPr>
          <w:r w:rsidRPr="00530EF3">
            <w:t>Last Name, C. D. (Year).</w:t>
          </w:r>
        </w:p>
      </w:docPartBody>
    </w:docPart>
    <w:docPart>
      <w:docPartPr>
        <w:name w:val="0C9D08DBAA1B44D1A0DDB52E0D065BDC"/>
        <w:category>
          <w:name w:val="General"/>
          <w:gallery w:val="placeholder"/>
        </w:category>
        <w:types>
          <w:type w:val="bbPlcHdr"/>
        </w:types>
        <w:behaviors>
          <w:behavior w:val="content"/>
        </w:behaviors>
        <w:guid w:val="{997D8F89-E232-480F-B7DB-A8E2C60D3709}"/>
      </w:docPartPr>
      <w:docPartBody>
        <w:p w:rsidR="008E1804" w:rsidRDefault="00000000">
          <w:pPr>
            <w:pStyle w:val="0C9D08DBAA1B44D1A0DDB52E0D065BDC"/>
          </w:pPr>
          <w:r w:rsidRPr="00530EF3">
            <w:rPr>
              <w:rStyle w:val="Emphasis"/>
            </w:rPr>
            <w:t>Book Title</w:t>
          </w:r>
        </w:p>
      </w:docPartBody>
    </w:docPart>
    <w:docPart>
      <w:docPartPr>
        <w:name w:val="8FCA7D78E94F47AA835F62065ECC555E"/>
        <w:category>
          <w:name w:val="General"/>
          <w:gallery w:val="placeholder"/>
        </w:category>
        <w:types>
          <w:type w:val="bbPlcHdr"/>
        </w:types>
        <w:behaviors>
          <w:behavior w:val="content"/>
        </w:behaviors>
        <w:guid w:val="{9EDF88ED-3E88-48C2-A37F-22E61E99E86D}"/>
      </w:docPartPr>
      <w:docPartBody>
        <w:p w:rsidR="008E1804" w:rsidRDefault="00000000">
          <w:pPr>
            <w:pStyle w:val="8FCA7D78E94F47AA835F62065ECC555E"/>
          </w:pPr>
          <w:r w:rsidRPr="72E609EB">
            <w:rPr>
              <w:color w:val="4472C4" w:themeColor="accent1"/>
              <w:u w:val="single"/>
            </w:rPr>
            <w:t>URL</w:t>
          </w:r>
          <w:r>
            <w:t>.</w:t>
          </w:r>
        </w:p>
      </w:docPartBody>
    </w:docPart>
    <w:docPart>
      <w:docPartPr>
        <w:name w:val="BBFB2C36E1D04514B878389DC53ECBBA"/>
        <w:category>
          <w:name w:val="General"/>
          <w:gallery w:val="placeholder"/>
        </w:category>
        <w:types>
          <w:type w:val="bbPlcHdr"/>
        </w:types>
        <w:behaviors>
          <w:behavior w:val="content"/>
        </w:behaviors>
        <w:guid w:val="{A748C3C9-EA69-4449-B938-051134FF2AF7}"/>
      </w:docPartPr>
      <w:docPartBody>
        <w:p w:rsidR="008E1804" w:rsidRDefault="00000000">
          <w:pPr>
            <w:pStyle w:val="BBFB2C36E1D04514B878389DC53ECBBA"/>
          </w:pPr>
          <w:r>
            <w:t>Last Name, D. E., Last Name, F. G. (Year).</w:t>
          </w:r>
        </w:p>
      </w:docPartBody>
    </w:docPart>
    <w:docPart>
      <w:docPartPr>
        <w:name w:val="107CE5E4C4C642019EFA486B575B63B4"/>
        <w:category>
          <w:name w:val="General"/>
          <w:gallery w:val="placeholder"/>
        </w:category>
        <w:types>
          <w:type w:val="bbPlcHdr"/>
        </w:types>
        <w:behaviors>
          <w:behavior w:val="content"/>
        </w:behaviors>
        <w:guid w:val="{0A268302-1A6B-4779-8BCF-9EE841507360}"/>
      </w:docPartPr>
      <w:docPartBody>
        <w:p w:rsidR="008E1804" w:rsidRDefault="00000000">
          <w:pPr>
            <w:pStyle w:val="107CE5E4C4C642019EFA486B575B63B4"/>
          </w:pPr>
          <w:r w:rsidRPr="00530EF3">
            <w:rPr>
              <w:rStyle w:val="Emphasis"/>
            </w:rPr>
            <w:t>Report Title</w:t>
          </w:r>
        </w:p>
      </w:docPartBody>
    </w:docPart>
    <w:docPart>
      <w:docPartPr>
        <w:name w:val="EAC7A194699F488DBD6106C85FD7517F"/>
        <w:category>
          <w:name w:val="General"/>
          <w:gallery w:val="placeholder"/>
        </w:category>
        <w:types>
          <w:type w:val="bbPlcHdr"/>
        </w:types>
        <w:behaviors>
          <w:behavior w:val="content"/>
        </w:behaviors>
        <w:guid w:val="{9B5550DD-ABA2-410E-9B77-36A7AF49E15A}"/>
      </w:docPartPr>
      <w:docPartBody>
        <w:p w:rsidR="008E1804" w:rsidRDefault="00000000">
          <w:pPr>
            <w:pStyle w:val="EAC7A194699F488DBD6106C85FD7517F"/>
          </w:pPr>
          <w:r w:rsidRPr="72E609EB">
            <w:rPr>
              <w:color w:val="4472C4" w:themeColor="accent1"/>
              <w:u w:val="single"/>
            </w:rPr>
            <w:t>URL</w:t>
          </w:r>
          <w:r>
            <w:t>.</w:t>
          </w:r>
        </w:p>
      </w:docPartBody>
    </w:docPart>
    <w:docPart>
      <w:docPartPr>
        <w:name w:val="5F285A81AAB64CB7A97EE9560C74A7AB"/>
        <w:category>
          <w:name w:val="General"/>
          <w:gallery w:val="placeholder"/>
        </w:category>
        <w:types>
          <w:type w:val="bbPlcHdr"/>
        </w:types>
        <w:behaviors>
          <w:behavior w:val="content"/>
        </w:behaviors>
        <w:guid w:val="{7F5599A3-EBE7-4A6B-ACF0-BC0E69A55333}"/>
      </w:docPartPr>
      <w:docPartBody>
        <w:p w:rsidR="008E1804" w:rsidRDefault="00000000">
          <w:pPr>
            <w:pStyle w:val="5F285A81AAB64CB7A97EE9560C74A7AB"/>
          </w:pPr>
          <w:r>
            <w:t>Last Name, H. I. (Year, Month Day). Article Title/Headline.</w:t>
          </w:r>
        </w:p>
      </w:docPartBody>
    </w:docPart>
    <w:docPart>
      <w:docPartPr>
        <w:name w:val="462D1C27EFF6499B8A20F3DE4BE72698"/>
        <w:category>
          <w:name w:val="General"/>
          <w:gallery w:val="placeholder"/>
        </w:category>
        <w:types>
          <w:type w:val="bbPlcHdr"/>
        </w:types>
        <w:behaviors>
          <w:behavior w:val="content"/>
        </w:behaviors>
        <w:guid w:val="{DA3ADBF4-65ED-4C6B-9A68-7D782AB198A3}"/>
      </w:docPartPr>
      <w:docPartBody>
        <w:p w:rsidR="008E1804" w:rsidRDefault="00000000">
          <w:pPr>
            <w:pStyle w:val="462D1C27EFF6499B8A20F3DE4BE72698"/>
          </w:pPr>
          <w:r w:rsidRPr="00530EF3">
            <w:rPr>
              <w:rStyle w:val="Emphasis"/>
            </w:rPr>
            <w:t>Periodical.</w:t>
          </w:r>
        </w:p>
      </w:docPartBody>
    </w:docPart>
    <w:docPart>
      <w:docPartPr>
        <w:name w:val="2D8BA75732E24F7381BCF79FAA70BC88"/>
        <w:category>
          <w:name w:val="General"/>
          <w:gallery w:val="placeholder"/>
        </w:category>
        <w:types>
          <w:type w:val="bbPlcHdr"/>
        </w:types>
        <w:behaviors>
          <w:behavior w:val="content"/>
        </w:behaviors>
        <w:guid w:val="{456CAE59-0118-4C92-92D2-1956343DFC80}"/>
      </w:docPartPr>
      <w:docPartBody>
        <w:p w:rsidR="008E1804" w:rsidRDefault="00000000">
          <w:pPr>
            <w:pStyle w:val="2D8BA75732E24F7381BCF79FAA70BC88"/>
          </w:pPr>
          <w:r>
            <w:t>Organization Name. (Year, Month Day).</w:t>
          </w:r>
        </w:p>
      </w:docPartBody>
    </w:docPart>
    <w:docPart>
      <w:docPartPr>
        <w:name w:val="46E31605752D4FE5A29CAC7C712D2F81"/>
        <w:category>
          <w:name w:val="General"/>
          <w:gallery w:val="placeholder"/>
        </w:category>
        <w:types>
          <w:type w:val="bbPlcHdr"/>
        </w:types>
        <w:behaviors>
          <w:behavior w:val="content"/>
        </w:behaviors>
        <w:guid w:val="{281760EE-6953-4C07-A855-9209F72F597A}"/>
      </w:docPartPr>
      <w:docPartBody>
        <w:p w:rsidR="008E1804" w:rsidRDefault="00000000">
          <w:pPr>
            <w:pStyle w:val="46E31605752D4FE5A29CAC7C712D2F81"/>
          </w:pPr>
          <w:r w:rsidRPr="00530EF3">
            <w:rPr>
              <w:rStyle w:val="Emphasis"/>
            </w:rPr>
            <w:t>Webpage Title.</w:t>
          </w:r>
        </w:p>
      </w:docPartBody>
    </w:docPart>
    <w:docPart>
      <w:docPartPr>
        <w:name w:val="C5E8B32D87B949F0A7B327C633CD7CA3"/>
        <w:category>
          <w:name w:val="General"/>
          <w:gallery w:val="placeholder"/>
        </w:category>
        <w:types>
          <w:type w:val="bbPlcHdr"/>
        </w:types>
        <w:behaviors>
          <w:behavior w:val="content"/>
        </w:behaviors>
        <w:guid w:val="{DF8332F3-9F42-4557-9BC2-59A8443F65B8}"/>
      </w:docPartPr>
      <w:docPartBody>
        <w:p w:rsidR="008E1804" w:rsidRDefault="00000000">
          <w:pPr>
            <w:pStyle w:val="C5E8B32D87B949F0A7B327C633CD7CA3"/>
          </w:pPr>
          <w:r w:rsidRPr="72E609EB">
            <w:rPr>
              <w:color w:val="4472C4" w:themeColor="accent1"/>
              <w:u w:val="single"/>
            </w:rPr>
            <w:t>URL</w:t>
          </w:r>
          <w:r>
            <w:t>.</w:t>
          </w:r>
        </w:p>
      </w:docPartBody>
    </w:docPart>
    <w:docPart>
      <w:docPartPr>
        <w:name w:val="0697CF2893354183948E01470DE676AA"/>
        <w:category>
          <w:name w:val="General"/>
          <w:gallery w:val="placeholder"/>
        </w:category>
        <w:types>
          <w:type w:val="bbPlcHdr"/>
        </w:types>
        <w:behaviors>
          <w:behavior w:val="content"/>
        </w:behaviors>
        <w:guid w:val="{DDC769D6-CC57-49EE-A2F1-575ED09CC94D}"/>
      </w:docPartPr>
      <w:docPartBody>
        <w:p w:rsidR="008E1804" w:rsidRDefault="00000000">
          <w:pPr>
            <w:pStyle w:val="0697CF2893354183948E01470DE676AA"/>
          </w:pPr>
          <w:r>
            <w:t>Footnotes</w:t>
          </w:r>
        </w:p>
      </w:docPartBody>
    </w:docPart>
    <w:docPart>
      <w:docPartPr>
        <w:name w:val="9FE76C2292914F5A97DC7DE18AB0FF31"/>
        <w:category>
          <w:name w:val="General"/>
          <w:gallery w:val="placeholder"/>
        </w:category>
        <w:types>
          <w:type w:val="bbPlcHdr"/>
        </w:types>
        <w:behaviors>
          <w:behavior w:val="content"/>
        </w:behaviors>
        <w:guid w:val="{4EF2A994-929C-4F01-9FEA-D6BB949E487D}"/>
      </w:docPartPr>
      <w:docPartBody>
        <w:p w:rsidR="008E1804" w:rsidRDefault="00000000">
          <w:pPr>
            <w:pStyle w:val="9FE76C2292914F5A97DC7DE18AB0FF31"/>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6434F88EC9934E468D00E4D5D144052C"/>
        <w:category>
          <w:name w:val="General"/>
          <w:gallery w:val="placeholder"/>
        </w:category>
        <w:types>
          <w:type w:val="bbPlcHdr"/>
        </w:types>
        <w:behaviors>
          <w:behavior w:val="content"/>
        </w:behaviors>
        <w:guid w:val="{82201D08-1963-4A9C-AAB6-C95BF69D0146}"/>
      </w:docPartPr>
      <w:docPartBody>
        <w:p w:rsidR="008E1804" w:rsidRDefault="00000000">
          <w:pPr>
            <w:pStyle w:val="6434F88EC9934E468D00E4D5D144052C"/>
          </w:pPr>
          <w:r w:rsidRPr="576062CF">
            <w:t>Tables</w:t>
          </w:r>
        </w:p>
      </w:docPartBody>
    </w:docPart>
    <w:docPart>
      <w:docPartPr>
        <w:name w:val="C4298E735E064B9492DCB24A51701893"/>
        <w:category>
          <w:name w:val="General"/>
          <w:gallery w:val="placeholder"/>
        </w:category>
        <w:types>
          <w:type w:val="bbPlcHdr"/>
        </w:types>
        <w:behaviors>
          <w:behavior w:val="content"/>
        </w:behaviors>
        <w:guid w:val="{CD10577C-AC18-4BAA-8176-B80123C4FFB4}"/>
      </w:docPartPr>
      <w:docPartBody>
        <w:p w:rsidR="008E1804" w:rsidRDefault="00000000">
          <w:pPr>
            <w:pStyle w:val="C4298E735E064B9492DCB24A51701893"/>
          </w:pPr>
          <w:r>
            <w:t>Table 1</w:t>
          </w:r>
        </w:p>
      </w:docPartBody>
    </w:docPart>
    <w:docPart>
      <w:docPartPr>
        <w:name w:val="8F2E928153B84E5AAC6A10EE35FAA210"/>
        <w:category>
          <w:name w:val="General"/>
          <w:gallery w:val="placeholder"/>
        </w:category>
        <w:types>
          <w:type w:val="bbPlcHdr"/>
        </w:types>
        <w:behaviors>
          <w:behavior w:val="content"/>
        </w:behaviors>
        <w:guid w:val="{55725FE4-5C6B-46A2-B92B-05875C4122BF}"/>
      </w:docPartPr>
      <w:docPartBody>
        <w:p w:rsidR="008E1804" w:rsidRDefault="00000000">
          <w:pPr>
            <w:pStyle w:val="8F2E928153B84E5AAC6A10EE35FAA210"/>
          </w:pPr>
          <w:r w:rsidRPr="00530EF3">
            <w:t>Table Title</w:t>
          </w:r>
        </w:p>
      </w:docPartBody>
    </w:docPart>
    <w:docPart>
      <w:docPartPr>
        <w:name w:val="F2B0A252050C42618F85A0D88E576536"/>
        <w:category>
          <w:name w:val="General"/>
          <w:gallery w:val="placeholder"/>
        </w:category>
        <w:types>
          <w:type w:val="bbPlcHdr"/>
        </w:types>
        <w:behaviors>
          <w:behavior w:val="content"/>
        </w:behaviors>
        <w:guid w:val="{E66B3E79-E306-42EB-8C4F-5BA5DF4E9C65}"/>
      </w:docPartPr>
      <w:docPartBody>
        <w:p w:rsidR="008E1804" w:rsidRDefault="00000000">
          <w:pPr>
            <w:pStyle w:val="F2B0A252050C42618F85A0D88E576536"/>
          </w:pPr>
          <w:r w:rsidRPr="576062CF">
            <w:t>Column Head</w:t>
          </w:r>
        </w:p>
      </w:docPartBody>
    </w:docPart>
    <w:docPart>
      <w:docPartPr>
        <w:name w:val="ED97409FDB48486396DAC8CE151BF26D"/>
        <w:category>
          <w:name w:val="General"/>
          <w:gallery w:val="placeholder"/>
        </w:category>
        <w:types>
          <w:type w:val="bbPlcHdr"/>
        </w:types>
        <w:behaviors>
          <w:behavior w:val="content"/>
        </w:behaviors>
        <w:guid w:val="{48FEDE7B-A34E-453A-BDBA-9F29B50E7A59}"/>
      </w:docPartPr>
      <w:docPartBody>
        <w:p w:rsidR="008E1804" w:rsidRDefault="00000000">
          <w:pPr>
            <w:pStyle w:val="ED97409FDB48486396DAC8CE151BF26D"/>
          </w:pPr>
          <w:r w:rsidRPr="576062CF">
            <w:t>Column Head</w:t>
          </w:r>
        </w:p>
      </w:docPartBody>
    </w:docPart>
    <w:docPart>
      <w:docPartPr>
        <w:name w:val="E731853CAFD74E83AC6BCC98A86F48D4"/>
        <w:category>
          <w:name w:val="General"/>
          <w:gallery w:val="placeholder"/>
        </w:category>
        <w:types>
          <w:type w:val="bbPlcHdr"/>
        </w:types>
        <w:behaviors>
          <w:behavior w:val="content"/>
        </w:behaviors>
        <w:guid w:val="{96C5AF58-1BF5-4A23-9BB5-CB60551921FF}"/>
      </w:docPartPr>
      <w:docPartBody>
        <w:p w:rsidR="008E1804" w:rsidRDefault="00000000">
          <w:pPr>
            <w:pStyle w:val="E731853CAFD74E83AC6BCC98A86F48D4"/>
          </w:pPr>
          <w:r w:rsidRPr="576062CF">
            <w:t>Column Head</w:t>
          </w:r>
        </w:p>
      </w:docPartBody>
    </w:docPart>
    <w:docPart>
      <w:docPartPr>
        <w:name w:val="E473F7662CCC475FB804F360BA392F09"/>
        <w:category>
          <w:name w:val="General"/>
          <w:gallery w:val="placeholder"/>
        </w:category>
        <w:types>
          <w:type w:val="bbPlcHdr"/>
        </w:types>
        <w:behaviors>
          <w:behavior w:val="content"/>
        </w:behaviors>
        <w:guid w:val="{3647CB1A-64B7-403F-90B2-81375FB1468E}"/>
      </w:docPartPr>
      <w:docPartBody>
        <w:p w:rsidR="008E1804" w:rsidRDefault="00000000">
          <w:pPr>
            <w:pStyle w:val="E473F7662CCC475FB804F360BA392F09"/>
          </w:pPr>
          <w:r w:rsidRPr="576062CF">
            <w:t>Column Head</w:t>
          </w:r>
        </w:p>
      </w:docPartBody>
    </w:docPart>
    <w:docPart>
      <w:docPartPr>
        <w:name w:val="AB8222FEDAC6471A844CBE7817C90710"/>
        <w:category>
          <w:name w:val="General"/>
          <w:gallery w:val="placeholder"/>
        </w:category>
        <w:types>
          <w:type w:val="bbPlcHdr"/>
        </w:types>
        <w:behaviors>
          <w:behavior w:val="content"/>
        </w:behaviors>
        <w:guid w:val="{EE8EC895-A218-4CD0-B61D-CD30C6A483DF}"/>
      </w:docPartPr>
      <w:docPartBody>
        <w:p w:rsidR="008E1804" w:rsidRDefault="00000000">
          <w:pPr>
            <w:pStyle w:val="AB8222FEDAC6471A844CBE7817C90710"/>
          </w:pPr>
          <w:r w:rsidRPr="576062CF">
            <w:t>Column Head</w:t>
          </w:r>
        </w:p>
      </w:docPartBody>
    </w:docPart>
    <w:docPart>
      <w:docPartPr>
        <w:name w:val="894A274CFB11444B90E1588D90D2D02A"/>
        <w:category>
          <w:name w:val="General"/>
          <w:gallery w:val="placeholder"/>
        </w:category>
        <w:types>
          <w:type w:val="bbPlcHdr"/>
        </w:types>
        <w:behaviors>
          <w:behavior w:val="content"/>
        </w:behaviors>
        <w:guid w:val="{5742CBD8-7B0F-4A7C-A8B0-DE2B58EC8CB6}"/>
      </w:docPartPr>
      <w:docPartBody>
        <w:p w:rsidR="008E1804" w:rsidRDefault="00000000">
          <w:pPr>
            <w:pStyle w:val="894A274CFB11444B90E1588D90D2D02A"/>
          </w:pPr>
          <w:r w:rsidRPr="576062CF">
            <w:t>Row Head</w:t>
          </w:r>
        </w:p>
      </w:docPartBody>
    </w:docPart>
    <w:docPart>
      <w:docPartPr>
        <w:name w:val="F85B5CAC4F7D4A608ADA3D30BFC7F071"/>
        <w:category>
          <w:name w:val="General"/>
          <w:gallery w:val="placeholder"/>
        </w:category>
        <w:types>
          <w:type w:val="bbPlcHdr"/>
        </w:types>
        <w:behaviors>
          <w:behavior w:val="content"/>
        </w:behaviors>
        <w:guid w:val="{F5DF09CD-F2FA-4C5C-A976-EFB43A854225}"/>
      </w:docPartPr>
      <w:docPartBody>
        <w:p w:rsidR="008E1804" w:rsidRDefault="00000000">
          <w:pPr>
            <w:pStyle w:val="F85B5CAC4F7D4A608ADA3D30BFC7F071"/>
          </w:pPr>
          <w:r>
            <w:t>123</w:t>
          </w:r>
        </w:p>
      </w:docPartBody>
    </w:docPart>
    <w:docPart>
      <w:docPartPr>
        <w:name w:val="68D0BA96D8E24F4DAEAC052F1F7F89A3"/>
        <w:category>
          <w:name w:val="General"/>
          <w:gallery w:val="placeholder"/>
        </w:category>
        <w:types>
          <w:type w:val="bbPlcHdr"/>
        </w:types>
        <w:behaviors>
          <w:behavior w:val="content"/>
        </w:behaviors>
        <w:guid w:val="{F6E93E21-F206-43F1-B6F9-8112334B176F}"/>
      </w:docPartPr>
      <w:docPartBody>
        <w:p w:rsidR="008E1804" w:rsidRDefault="00000000">
          <w:pPr>
            <w:pStyle w:val="68D0BA96D8E24F4DAEAC052F1F7F89A3"/>
          </w:pPr>
          <w:r>
            <w:t>123</w:t>
          </w:r>
        </w:p>
      </w:docPartBody>
    </w:docPart>
    <w:docPart>
      <w:docPartPr>
        <w:name w:val="B7F5E4868FC546E9B4DB5F208C7E4536"/>
        <w:category>
          <w:name w:val="General"/>
          <w:gallery w:val="placeholder"/>
        </w:category>
        <w:types>
          <w:type w:val="bbPlcHdr"/>
        </w:types>
        <w:behaviors>
          <w:behavior w:val="content"/>
        </w:behaviors>
        <w:guid w:val="{C846340A-FD93-4062-8E7F-6567AD343AD9}"/>
      </w:docPartPr>
      <w:docPartBody>
        <w:p w:rsidR="008E1804" w:rsidRDefault="00000000">
          <w:pPr>
            <w:pStyle w:val="B7F5E4868FC546E9B4DB5F208C7E4536"/>
          </w:pPr>
          <w:r>
            <w:t>123</w:t>
          </w:r>
        </w:p>
      </w:docPartBody>
    </w:docPart>
    <w:docPart>
      <w:docPartPr>
        <w:name w:val="61F9ADA8AA7A454091EB1E1BA29270E1"/>
        <w:category>
          <w:name w:val="General"/>
          <w:gallery w:val="placeholder"/>
        </w:category>
        <w:types>
          <w:type w:val="bbPlcHdr"/>
        </w:types>
        <w:behaviors>
          <w:behavior w:val="content"/>
        </w:behaviors>
        <w:guid w:val="{B4714E3D-F3DD-4B28-A7C1-AB05BD31A8E2}"/>
      </w:docPartPr>
      <w:docPartBody>
        <w:p w:rsidR="008E1804" w:rsidRDefault="00000000">
          <w:pPr>
            <w:pStyle w:val="61F9ADA8AA7A454091EB1E1BA29270E1"/>
          </w:pPr>
          <w:r>
            <w:t>123</w:t>
          </w:r>
        </w:p>
      </w:docPartBody>
    </w:docPart>
    <w:docPart>
      <w:docPartPr>
        <w:name w:val="E6585B84B7914209A852C0A6D0DD8140"/>
        <w:category>
          <w:name w:val="General"/>
          <w:gallery w:val="placeholder"/>
        </w:category>
        <w:types>
          <w:type w:val="bbPlcHdr"/>
        </w:types>
        <w:behaviors>
          <w:behavior w:val="content"/>
        </w:behaviors>
        <w:guid w:val="{F893619F-5D6C-4AD4-8425-7C568744BDBD}"/>
      </w:docPartPr>
      <w:docPartBody>
        <w:p w:rsidR="008E1804" w:rsidRDefault="00000000">
          <w:pPr>
            <w:pStyle w:val="E6585B84B7914209A852C0A6D0DD8140"/>
          </w:pPr>
          <w:r w:rsidRPr="576062CF">
            <w:t>Row Head</w:t>
          </w:r>
        </w:p>
      </w:docPartBody>
    </w:docPart>
    <w:docPart>
      <w:docPartPr>
        <w:name w:val="E71829E23EE64B7D97A61D0B7AB1BF23"/>
        <w:category>
          <w:name w:val="General"/>
          <w:gallery w:val="placeholder"/>
        </w:category>
        <w:types>
          <w:type w:val="bbPlcHdr"/>
        </w:types>
        <w:behaviors>
          <w:behavior w:val="content"/>
        </w:behaviors>
        <w:guid w:val="{EDA6703C-9422-49C7-B7C9-29A1C20CFAC0}"/>
      </w:docPartPr>
      <w:docPartBody>
        <w:p w:rsidR="008E1804" w:rsidRDefault="00000000">
          <w:pPr>
            <w:pStyle w:val="E71829E23EE64B7D97A61D0B7AB1BF23"/>
          </w:pPr>
          <w:r>
            <w:t>456</w:t>
          </w:r>
        </w:p>
      </w:docPartBody>
    </w:docPart>
    <w:docPart>
      <w:docPartPr>
        <w:name w:val="61185F8922EF4A43B6FFBBC139A58736"/>
        <w:category>
          <w:name w:val="General"/>
          <w:gallery w:val="placeholder"/>
        </w:category>
        <w:types>
          <w:type w:val="bbPlcHdr"/>
        </w:types>
        <w:behaviors>
          <w:behavior w:val="content"/>
        </w:behaviors>
        <w:guid w:val="{EA4DA8E8-75E5-4A13-99D7-A611469A2261}"/>
      </w:docPartPr>
      <w:docPartBody>
        <w:p w:rsidR="008E1804" w:rsidRDefault="00000000">
          <w:pPr>
            <w:pStyle w:val="61185F8922EF4A43B6FFBBC139A58736"/>
          </w:pPr>
          <w:r>
            <w:t>456</w:t>
          </w:r>
        </w:p>
      </w:docPartBody>
    </w:docPart>
    <w:docPart>
      <w:docPartPr>
        <w:name w:val="1306BEE37F244C83A2487A0B03913640"/>
        <w:category>
          <w:name w:val="General"/>
          <w:gallery w:val="placeholder"/>
        </w:category>
        <w:types>
          <w:type w:val="bbPlcHdr"/>
        </w:types>
        <w:behaviors>
          <w:behavior w:val="content"/>
        </w:behaviors>
        <w:guid w:val="{9F14B8FB-4E5B-472A-BB54-79C6919ECB4C}"/>
      </w:docPartPr>
      <w:docPartBody>
        <w:p w:rsidR="008E1804" w:rsidRDefault="00000000">
          <w:pPr>
            <w:pStyle w:val="1306BEE37F244C83A2487A0B03913640"/>
          </w:pPr>
          <w:r>
            <w:t>456</w:t>
          </w:r>
        </w:p>
      </w:docPartBody>
    </w:docPart>
    <w:docPart>
      <w:docPartPr>
        <w:name w:val="BD67292534D548ABBDC9A633F9624A36"/>
        <w:category>
          <w:name w:val="General"/>
          <w:gallery w:val="placeholder"/>
        </w:category>
        <w:types>
          <w:type w:val="bbPlcHdr"/>
        </w:types>
        <w:behaviors>
          <w:behavior w:val="content"/>
        </w:behaviors>
        <w:guid w:val="{03EC86F0-B4E9-4CB9-BC16-C27EDB21BC8A}"/>
      </w:docPartPr>
      <w:docPartBody>
        <w:p w:rsidR="008E1804" w:rsidRDefault="00000000">
          <w:pPr>
            <w:pStyle w:val="BD67292534D548ABBDC9A633F9624A36"/>
          </w:pPr>
          <w:r>
            <w:t>456</w:t>
          </w:r>
        </w:p>
      </w:docPartBody>
    </w:docPart>
    <w:docPart>
      <w:docPartPr>
        <w:name w:val="E722002507C343B59E3815A7415C91DF"/>
        <w:category>
          <w:name w:val="General"/>
          <w:gallery w:val="placeholder"/>
        </w:category>
        <w:types>
          <w:type w:val="bbPlcHdr"/>
        </w:types>
        <w:behaviors>
          <w:behavior w:val="content"/>
        </w:behaviors>
        <w:guid w:val="{BF974395-24E8-41E2-9094-FC354EAF8ED5}"/>
      </w:docPartPr>
      <w:docPartBody>
        <w:p w:rsidR="008E1804" w:rsidRDefault="00000000">
          <w:pPr>
            <w:pStyle w:val="E722002507C343B59E3815A7415C91DF"/>
          </w:pPr>
          <w:r w:rsidRPr="576062CF">
            <w:t>Row Head</w:t>
          </w:r>
        </w:p>
      </w:docPartBody>
    </w:docPart>
    <w:docPart>
      <w:docPartPr>
        <w:name w:val="59038EFE57A3465CA985489D329155AC"/>
        <w:category>
          <w:name w:val="General"/>
          <w:gallery w:val="placeholder"/>
        </w:category>
        <w:types>
          <w:type w:val="bbPlcHdr"/>
        </w:types>
        <w:behaviors>
          <w:behavior w:val="content"/>
        </w:behaviors>
        <w:guid w:val="{FE3D3A7A-48D1-4EBE-B48E-DD9D283EF02D}"/>
      </w:docPartPr>
      <w:docPartBody>
        <w:p w:rsidR="008E1804" w:rsidRDefault="00000000">
          <w:pPr>
            <w:pStyle w:val="59038EFE57A3465CA985489D329155AC"/>
          </w:pPr>
          <w:r>
            <w:t>789</w:t>
          </w:r>
        </w:p>
      </w:docPartBody>
    </w:docPart>
    <w:docPart>
      <w:docPartPr>
        <w:name w:val="EEDD565BDD1044D6817830766FAB7875"/>
        <w:category>
          <w:name w:val="General"/>
          <w:gallery w:val="placeholder"/>
        </w:category>
        <w:types>
          <w:type w:val="bbPlcHdr"/>
        </w:types>
        <w:behaviors>
          <w:behavior w:val="content"/>
        </w:behaviors>
        <w:guid w:val="{C0CD84EC-8927-42CA-BC11-B18A1484691A}"/>
      </w:docPartPr>
      <w:docPartBody>
        <w:p w:rsidR="008E1804" w:rsidRDefault="00000000">
          <w:pPr>
            <w:pStyle w:val="EEDD565BDD1044D6817830766FAB7875"/>
          </w:pPr>
          <w:r>
            <w:t>789</w:t>
          </w:r>
        </w:p>
      </w:docPartBody>
    </w:docPart>
    <w:docPart>
      <w:docPartPr>
        <w:name w:val="ABCCACF003C84941B0ED2661DF7E7521"/>
        <w:category>
          <w:name w:val="General"/>
          <w:gallery w:val="placeholder"/>
        </w:category>
        <w:types>
          <w:type w:val="bbPlcHdr"/>
        </w:types>
        <w:behaviors>
          <w:behavior w:val="content"/>
        </w:behaviors>
        <w:guid w:val="{284AA5A3-B332-45A8-AD3C-25C535D945B8}"/>
      </w:docPartPr>
      <w:docPartBody>
        <w:p w:rsidR="008E1804" w:rsidRDefault="00000000">
          <w:pPr>
            <w:pStyle w:val="ABCCACF003C84941B0ED2661DF7E7521"/>
          </w:pPr>
          <w:r>
            <w:t>789</w:t>
          </w:r>
        </w:p>
      </w:docPartBody>
    </w:docPart>
    <w:docPart>
      <w:docPartPr>
        <w:name w:val="6E956D6AAE294C629FC69843ABF60E2E"/>
        <w:category>
          <w:name w:val="General"/>
          <w:gallery w:val="placeholder"/>
        </w:category>
        <w:types>
          <w:type w:val="bbPlcHdr"/>
        </w:types>
        <w:behaviors>
          <w:behavior w:val="content"/>
        </w:behaviors>
        <w:guid w:val="{6F6E0BF8-D1E8-4426-B793-76DFA8BF6D10}"/>
      </w:docPartPr>
      <w:docPartBody>
        <w:p w:rsidR="008E1804" w:rsidRDefault="00000000">
          <w:pPr>
            <w:pStyle w:val="6E956D6AAE294C629FC69843ABF60E2E"/>
          </w:pPr>
          <w:r>
            <w:t>789</w:t>
          </w:r>
        </w:p>
      </w:docPartBody>
    </w:docPart>
    <w:docPart>
      <w:docPartPr>
        <w:name w:val="9954B62A9A8E4F058704380E4D32D2F5"/>
        <w:category>
          <w:name w:val="General"/>
          <w:gallery w:val="placeholder"/>
        </w:category>
        <w:types>
          <w:type w:val="bbPlcHdr"/>
        </w:types>
        <w:behaviors>
          <w:behavior w:val="content"/>
        </w:behaviors>
        <w:guid w:val="{C229DC36-833E-44BF-A87A-7102C7A6816A}"/>
      </w:docPartPr>
      <w:docPartBody>
        <w:p w:rsidR="008E1804" w:rsidRDefault="00000000">
          <w:pPr>
            <w:pStyle w:val="9954B62A9A8E4F058704380E4D32D2F5"/>
          </w:pPr>
          <w:r w:rsidRPr="576062CF">
            <w:t>Row Head</w:t>
          </w:r>
        </w:p>
      </w:docPartBody>
    </w:docPart>
    <w:docPart>
      <w:docPartPr>
        <w:name w:val="CA8F124E6FE84CA49BA19822940AA552"/>
        <w:category>
          <w:name w:val="General"/>
          <w:gallery w:val="placeholder"/>
        </w:category>
        <w:types>
          <w:type w:val="bbPlcHdr"/>
        </w:types>
        <w:behaviors>
          <w:behavior w:val="content"/>
        </w:behaviors>
        <w:guid w:val="{463985D4-86DD-4301-8679-64EB48DD1CFA}"/>
      </w:docPartPr>
      <w:docPartBody>
        <w:p w:rsidR="008E1804" w:rsidRDefault="00000000">
          <w:pPr>
            <w:pStyle w:val="CA8F124E6FE84CA49BA19822940AA552"/>
          </w:pPr>
          <w:r>
            <w:t>123</w:t>
          </w:r>
        </w:p>
      </w:docPartBody>
    </w:docPart>
    <w:docPart>
      <w:docPartPr>
        <w:name w:val="988C56EA253F43029D59B04DA0EE7933"/>
        <w:category>
          <w:name w:val="General"/>
          <w:gallery w:val="placeholder"/>
        </w:category>
        <w:types>
          <w:type w:val="bbPlcHdr"/>
        </w:types>
        <w:behaviors>
          <w:behavior w:val="content"/>
        </w:behaviors>
        <w:guid w:val="{043077B2-2372-4285-8EAA-78AE419CAFC9}"/>
      </w:docPartPr>
      <w:docPartBody>
        <w:p w:rsidR="008E1804" w:rsidRDefault="00000000">
          <w:pPr>
            <w:pStyle w:val="988C56EA253F43029D59B04DA0EE7933"/>
          </w:pPr>
          <w:r>
            <w:t>123</w:t>
          </w:r>
        </w:p>
      </w:docPartBody>
    </w:docPart>
    <w:docPart>
      <w:docPartPr>
        <w:name w:val="E1A9C8410D8348F2B316050B687BEE0B"/>
        <w:category>
          <w:name w:val="General"/>
          <w:gallery w:val="placeholder"/>
        </w:category>
        <w:types>
          <w:type w:val="bbPlcHdr"/>
        </w:types>
        <w:behaviors>
          <w:behavior w:val="content"/>
        </w:behaviors>
        <w:guid w:val="{0667B7C1-15C3-43DB-A658-69EFE7E63787}"/>
      </w:docPartPr>
      <w:docPartBody>
        <w:p w:rsidR="008E1804" w:rsidRDefault="00000000">
          <w:pPr>
            <w:pStyle w:val="E1A9C8410D8348F2B316050B687BEE0B"/>
          </w:pPr>
          <w:r>
            <w:t>123</w:t>
          </w:r>
        </w:p>
      </w:docPartBody>
    </w:docPart>
    <w:docPart>
      <w:docPartPr>
        <w:name w:val="F5397D30721E42E8B6AE78947EEE9F91"/>
        <w:category>
          <w:name w:val="General"/>
          <w:gallery w:val="placeholder"/>
        </w:category>
        <w:types>
          <w:type w:val="bbPlcHdr"/>
        </w:types>
        <w:behaviors>
          <w:behavior w:val="content"/>
        </w:behaviors>
        <w:guid w:val="{1E8F7C45-697C-487F-A8B6-50D3A805EEA6}"/>
      </w:docPartPr>
      <w:docPartBody>
        <w:p w:rsidR="008E1804" w:rsidRDefault="00000000">
          <w:pPr>
            <w:pStyle w:val="F5397D30721E42E8B6AE78947EEE9F91"/>
          </w:pPr>
          <w:r>
            <w:t>123</w:t>
          </w:r>
        </w:p>
      </w:docPartBody>
    </w:docPart>
    <w:docPart>
      <w:docPartPr>
        <w:name w:val="D6BCCC14BCB94A3385C1CD07385E034E"/>
        <w:category>
          <w:name w:val="General"/>
          <w:gallery w:val="placeholder"/>
        </w:category>
        <w:types>
          <w:type w:val="bbPlcHdr"/>
        </w:types>
        <w:behaviors>
          <w:behavior w:val="content"/>
        </w:behaviors>
        <w:guid w:val="{28E40025-8162-4954-8141-83D0B9571999}"/>
      </w:docPartPr>
      <w:docPartBody>
        <w:p w:rsidR="008E1804" w:rsidRDefault="00000000">
          <w:pPr>
            <w:pStyle w:val="D6BCCC14BCB94A3385C1CD07385E034E"/>
          </w:pPr>
          <w:r w:rsidRPr="576062CF">
            <w:t>Row Head</w:t>
          </w:r>
        </w:p>
      </w:docPartBody>
    </w:docPart>
    <w:docPart>
      <w:docPartPr>
        <w:name w:val="E0B76F891FCB42038212686856CD5D21"/>
        <w:category>
          <w:name w:val="General"/>
          <w:gallery w:val="placeholder"/>
        </w:category>
        <w:types>
          <w:type w:val="bbPlcHdr"/>
        </w:types>
        <w:behaviors>
          <w:behavior w:val="content"/>
        </w:behaviors>
        <w:guid w:val="{015B0260-89E4-4C17-A735-DEAED8FEC5A8}"/>
      </w:docPartPr>
      <w:docPartBody>
        <w:p w:rsidR="008E1804" w:rsidRDefault="00000000">
          <w:pPr>
            <w:pStyle w:val="E0B76F891FCB42038212686856CD5D21"/>
          </w:pPr>
          <w:r>
            <w:t>456</w:t>
          </w:r>
        </w:p>
      </w:docPartBody>
    </w:docPart>
    <w:docPart>
      <w:docPartPr>
        <w:name w:val="E5B8E412DC7243D689DB94FFE4737E5A"/>
        <w:category>
          <w:name w:val="General"/>
          <w:gallery w:val="placeholder"/>
        </w:category>
        <w:types>
          <w:type w:val="bbPlcHdr"/>
        </w:types>
        <w:behaviors>
          <w:behavior w:val="content"/>
        </w:behaviors>
        <w:guid w:val="{25BB781B-28CC-4E97-A909-CBB6DDA8B6B1}"/>
      </w:docPartPr>
      <w:docPartBody>
        <w:p w:rsidR="008E1804" w:rsidRDefault="00000000">
          <w:pPr>
            <w:pStyle w:val="E5B8E412DC7243D689DB94FFE4737E5A"/>
          </w:pPr>
          <w:r>
            <w:t>456</w:t>
          </w:r>
        </w:p>
      </w:docPartBody>
    </w:docPart>
    <w:docPart>
      <w:docPartPr>
        <w:name w:val="123F96424DE042E7A95559F170BC9479"/>
        <w:category>
          <w:name w:val="General"/>
          <w:gallery w:val="placeholder"/>
        </w:category>
        <w:types>
          <w:type w:val="bbPlcHdr"/>
        </w:types>
        <w:behaviors>
          <w:behavior w:val="content"/>
        </w:behaviors>
        <w:guid w:val="{761D5388-9E2B-40D1-9347-D29E2179516A}"/>
      </w:docPartPr>
      <w:docPartBody>
        <w:p w:rsidR="008E1804" w:rsidRDefault="00000000">
          <w:pPr>
            <w:pStyle w:val="123F96424DE042E7A95559F170BC9479"/>
          </w:pPr>
          <w:r>
            <w:t>456</w:t>
          </w:r>
        </w:p>
      </w:docPartBody>
    </w:docPart>
    <w:docPart>
      <w:docPartPr>
        <w:name w:val="13EB9A57DFAB403283E8C9FB0EEF266B"/>
        <w:category>
          <w:name w:val="General"/>
          <w:gallery w:val="placeholder"/>
        </w:category>
        <w:types>
          <w:type w:val="bbPlcHdr"/>
        </w:types>
        <w:behaviors>
          <w:behavior w:val="content"/>
        </w:behaviors>
        <w:guid w:val="{7B463C0F-61DD-4144-8A99-B8A40DA9E528}"/>
      </w:docPartPr>
      <w:docPartBody>
        <w:p w:rsidR="008E1804" w:rsidRDefault="00000000">
          <w:pPr>
            <w:pStyle w:val="13EB9A57DFAB403283E8C9FB0EEF266B"/>
          </w:pPr>
          <w:r>
            <w:t>456</w:t>
          </w:r>
        </w:p>
      </w:docPartBody>
    </w:docPart>
    <w:docPart>
      <w:docPartPr>
        <w:name w:val="5047B61071EF4A819FFCDEDB793071EB"/>
        <w:category>
          <w:name w:val="General"/>
          <w:gallery w:val="placeholder"/>
        </w:category>
        <w:types>
          <w:type w:val="bbPlcHdr"/>
        </w:types>
        <w:behaviors>
          <w:behavior w:val="content"/>
        </w:behaviors>
        <w:guid w:val="{3B0802D6-2AE8-499F-9332-D3B106625132}"/>
      </w:docPartPr>
      <w:docPartBody>
        <w:p w:rsidR="008E1804" w:rsidRDefault="00000000">
          <w:pPr>
            <w:pStyle w:val="5047B61071EF4A819FFCDEDB793071EB"/>
          </w:pPr>
          <w:r w:rsidRPr="576062CF">
            <w:t>Row Head</w:t>
          </w:r>
        </w:p>
      </w:docPartBody>
    </w:docPart>
    <w:docPart>
      <w:docPartPr>
        <w:name w:val="38B3C200EBD741B69C1059926CDD6218"/>
        <w:category>
          <w:name w:val="General"/>
          <w:gallery w:val="placeholder"/>
        </w:category>
        <w:types>
          <w:type w:val="bbPlcHdr"/>
        </w:types>
        <w:behaviors>
          <w:behavior w:val="content"/>
        </w:behaviors>
        <w:guid w:val="{CF1BBABB-83A6-4956-87BD-9456A16CD483}"/>
      </w:docPartPr>
      <w:docPartBody>
        <w:p w:rsidR="008E1804" w:rsidRDefault="00000000">
          <w:pPr>
            <w:pStyle w:val="38B3C200EBD741B69C1059926CDD6218"/>
          </w:pPr>
          <w:r>
            <w:t>789</w:t>
          </w:r>
        </w:p>
      </w:docPartBody>
    </w:docPart>
    <w:docPart>
      <w:docPartPr>
        <w:name w:val="652D56AC59634DF081811966A275C903"/>
        <w:category>
          <w:name w:val="General"/>
          <w:gallery w:val="placeholder"/>
        </w:category>
        <w:types>
          <w:type w:val="bbPlcHdr"/>
        </w:types>
        <w:behaviors>
          <w:behavior w:val="content"/>
        </w:behaviors>
        <w:guid w:val="{EC728438-2BAA-4CF4-82DD-144A23807A50}"/>
      </w:docPartPr>
      <w:docPartBody>
        <w:p w:rsidR="008E1804" w:rsidRDefault="00000000">
          <w:pPr>
            <w:pStyle w:val="652D56AC59634DF081811966A275C903"/>
          </w:pPr>
          <w:r>
            <w:t>789</w:t>
          </w:r>
        </w:p>
      </w:docPartBody>
    </w:docPart>
    <w:docPart>
      <w:docPartPr>
        <w:name w:val="BC7A3CFD960A4B3B872A5B307C8BAAD8"/>
        <w:category>
          <w:name w:val="General"/>
          <w:gallery w:val="placeholder"/>
        </w:category>
        <w:types>
          <w:type w:val="bbPlcHdr"/>
        </w:types>
        <w:behaviors>
          <w:behavior w:val="content"/>
        </w:behaviors>
        <w:guid w:val="{47777FB4-E6F4-4D97-82FA-15A09A183DF0}"/>
      </w:docPartPr>
      <w:docPartBody>
        <w:p w:rsidR="008E1804" w:rsidRDefault="00000000">
          <w:pPr>
            <w:pStyle w:val="BC7A3CFD960A4B3B872A5B307C8BAAD8"/>
          </w:pPr>
          <w:r>
            <w:t>789</w:t>
          </w:r>
        </w:p>
      </w:docPartBody>
    </w:docPart>
    <w:docPart>
      <w:docPartPr>
        <w:name w:val="2B867CD6286E4CCA82F5EDFD14CD271A"/>
        <w:category>
          <w:name w:val="General"/>
          <w:gallery w:val="placeholder"/>
        </w:category>
        <w:types>
          <w:type w:val="bbPlcHdr"/>
        </w:types>
        <w:behaviors>
          <w:behavior w:val="content"/>
        </w:behaviors>
        <w:guid w:val="{668A1DED-AE80-4EF4-9DF6-1C7B8D56C522}"/>
      </w:docPartPr>
      <w:docPartBody>
        <w:p w:rsidR="008E1804" w:rsidRDefault="00000000">
          <w:pPr>
            <w:pStyle w:val="2B867CD6286E4CCA82F5EDFD14CD271A"/>
          </w:pPr>
          <w:r>
            <w:t>789</w:t>
          </w:r>
        </w:p>
      </w:docPartBody>
    </w:docPart>
    <w:docPart>
      <w:docPartPr>
        <w:name w:val="1F45A034C3F5494EB2F4069986FFE60D"/>
        <w:category>
          <w:name w:val="General"/>
          <w:gallery w:val="placeholder"/>
        </w:category>
        <w:types>
          <w:type w:val="bbPlcHdr"/>
        </w:types>
        <w:behaviors>
          <w:behavior w:val="content"/>
        </w:behaviors>
        <w:guid w:val="{1D54D29E-6C2B-4AB1-8C3A-936B450E1B15}"/>
      </w:docPartPr>
      <w:docPartBody>
        <w:p w:rsidR="008E1804" w:rsidRDefault="00000000">
          <w:pPr>
            <w:pStyle w:val="1F45A034C3F5494EB2F4069986FFE60D"/>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1CA8B97F81E6476AA5E7854483A46F0D"/>
        <w:category>
          <w:name w:val="General"/>
          <w:gallery w:val="placeholder"/>
        </w:category>
        <w:types>
          <w:type w:val="bbPlcHdr"/>
        </w:types>
        <w:behaviors>
          <w:behavior w:val="content"/>
        </w:behaviors>
        <w:guid w:val="{698726AE-3DE0-4B71-B9A0-E2B592DF9465}"/>
      </w:docPartPr>
      <w:docPartBody>
        <w:p w:rsidR="008E1804" w:rsidRDefault="00000000">
          <w:pPr>
            <w:pStyle w:val="1CA8B97F81E6476AA5E7854483A46F0D"/>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BA19FBDF22974F63A94B6394F00E2CD5"/>
        <w:category>
          <w:name w:val="General"/>
          <w:gallery w:val="placeholder"/>
        </w:category>
        <w:types>
          <w:type w:val="bbPlcHdr"/>
        </w:types>
        <w:behaviors>
          <w:behavior w:val="content"/>
        </w:behaviors>
        <w:guid w:val="{EABFF947-DFA2-4815-A0BA-E757D002BDA6}"/>
      </w:docPartPr>
      <w:docPartBody>
        <w:p w:rsidR="008E1804" w:rsidRDefault="00000000">
          <w:pPr>
            <w:pStyle w:val="BA19FBDF22974F63A94B6394F00E2CD5"/>
          </w:pPr>
          <w:r w:rsidRPr="00B5233A">
            <w:t>Figures Title</w:t>
          </w:r>
        </w:p>
      </w:docPartBody>
    </w:docPart>
    <w:docPart>
      <w:docPartPr>
        <w:name w:val="F1731B4951D244748184E21B534F54C8"/>
        <w:category>
          <w:name w:val="General"/>
          <w:gallery w:val="placeholder"/>
        </w:category>
        <w:types>
          <w:type w:val="bbPlcHdr"/>
        </w:types>
        <w:behaviors>
          <w:behavior w:val="content"/>
        </w:behaviors>
        <w:guid w:val="{4B25D138-EB16-45F5-8F04-9813303FE2DD}"/>
      </w:docPartPr>
      <w:docPartBody>
        <w:p w:rsidR="008E1804" w:rsidRDefault="00000000">
          <w:pPr>
            <w:pStyle w:val="F1731B4951D244748184E21B534F54C8"/>
          </w:pPr>
          <w:r w:rsidRPr="00530EF3">
            <w:rPr>
              <w:b/>
            </w:rPr>
            <w:t>Figure 1.</w:t>
          </w:r>
        </w:p>
      </w:docPartBody>
    </w:docPart>
    <w:docPart>
      <w:docPartPr>
        <w:name w:val="A618109026E548C39143F8606CB93497"/>
        <w:category>
          <w:name w:val="General"/>
          <w:gallery w:val="placeholder"/>
        </w:category>
        <w:types>
          <w:type w:val="bbPlcHdr"/>
        </w:types>
        <w:behaviors>
          <w:behavior w:val="content"/>
        </w:behaviors>
        <w:guid w:val="{AA0F4365-72B2-467C-A4F0-49E322F4DE70}"/>
      </w:docPartPr>
      <w:docPartBody>
        <w:p w:rsidR="008E1804" w:rsidRDefault="00000000">
          <w:pPr>
            <w:pStyle w:val="A618109026E548C39143F8606CB93497"/>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076BE9845D4840B68F94730413D0B1A5"/>
        <w:category>
          <w:name w:val="General"/>
          <w:gallery w:val="placeholder"/>
        </w:category>
        <w:types>
          <w:type w:val="bbPlcHdr"/>
        </w:types>
        <w:behaviors>
          <w:behavior w:val="content"/>
        </w:behaviors>
        <w:guid w:val="{1766385C-827B-4F85-A3D3-AE93C9AEFF6F}"/>
      </w:docPartPr>
      <w:docPartBody>
        <w:p w:rsidR="008E1804" w:rsidRDefault="00000000">
          <w:pPr>
            <w:pStyle w:val="076BE9845D4840B68F94730413D0B1A5"/>
          </w:pPr>
          <w:r w:rsidRPr="0F5677D9">
            <w:rPr>
              <w:i/>
              <w:iCs/>
            </w:rPr>
            <w:t xml:space="preserve">For additional information on APA Style formatting, please consult the </w:t>
          </w:r>
          <w:hyperlink r:id="rId4">
            <w:r w:rsidR="008E1804"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E5"/>
    <w:rsid w:val="00007A8E"/>
    <w:rsid w:val="003A1EE5"/>
    <w:rsid w:val="0061076E"/>
    <w:rsid w:val="008B0E68"/>
    <w:rsid w:val="008E1804"/>
    <w:rsid w:val="00AE7DA8"/>
    <w:rsid w:val="00B4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964ECC98AF4EA4AC869EE0CD99260E">
    <w:name w:val="F2964ECC98AF4EA4AC869EE0CD99260E"/>
  </w:style>
  <w:style w:type="paragraph" w:customStyle="1" w:styleId="938EA8B98FF24594A9524D1CAABF28A3">
    <w:name w:val="938EA8B98FF24594A9524D1CAABF28A3"/>
  </w:style>
  <w:style w:type="paragraph" w:customStyle="1" w:styleId="5811F798EB554F58BD3AD6B874E02C84">
    <w:name w:val="5811F798EB554F58BD3AD6B874E02C84"/>
  </w:style>
  <w:style w:type="paragraph" w:customStyle="1" w:styleId="A7CA31C957DB456AB4BC147F18930CE5">
    <w:name w:val="A7CA31C957DB456AB4BC147F18930CE5"/>
  </w:style>
  <w:style w:type="paragraph" w:customStyle="1" w:styleId="943E534D211F4E798A6F97A48EF6439F">
    <w:name w:val="943E534D211F4E798A6F97A48EF6439F"/>
  </w:style>
  <w:style w:type="paragraph" w:customStyle="1" w:styleId="BC3A122C58AC4F84B09C3F6CA59230A1">
    <w:name w:val="BC3A122C58AC4F84B09C3F6CA59230A1"/>
  </w:style>
  <w:style w:type="paragraph" w:customStyle="1" w:styleId="38C1DF38916C4CB98C68FFBAA98D89BC">
    <w:name w:val="38C1DF38916C4CB98C68FFBAA98D89BC"/>
  </w:style>
  <w:style w:type="paragraph" w:customStyle="1" w:styleId="A4475F6EED7049ED8B19FF8F026A2872">
    <w:name w:val="A4475F6EED7049ED8B19FF8F026A2872"/>
  </w:style>
  <w:style w:type="paragraph" w:customStyle="1" w:styleId="0EE6834B27704C41A42E7044552E6DCB">
    <w:name w:val="0EE6834B27704C41A42E7044552E6DCB"/>
  </w:style>
  <w:style w:type="paragraph" w:customStyle="1" w:styleId="D4B09125E0E94AD690F6488A453275D9">
    <w:name w:val="D4B09125E0E94AD690F6488A453275D9"/>
  </w:style>
  <w:style w:type="character" w:styleId="Strong">
    <w:name w:val="Strong"/>
    <w:basedOn w:val="DefaultParagraphFont"/>
    <w:uiPriority w:val="22"/>
    <w:qFormat/>
    <w:rPr>
      <w:b/>
      <w:bCs/>
    </w:rPr>
  </w:style>
  <w:style w:type="paragraph" w:customStyle="1" w:styleId="213D61B2A2834AF88D2419CA98FEBFAF">
    <w:name w:val="213D61B2A2834AF88D2419CA98FEBFAF"/>
  </w:style>
  <w:style w:type="character" w:styleId="Emphasis">
    <w:name w:val="Emphasis"/>
    <w:basedOn w:val="DefaultParagraphFont"/>
    <w:uiPriority w:val="20"/>
    <w:qFormat/>
    <w:rPr>
      <w:i/>
      <w:iCs/>
    </w:rPr>
  </w:style>
  <w:style w:type="paragraph" w:customStyle="1" w:styleId="80DF35CBEE334FE5AA333D87079F44D7">
    <w:name w:val="80DF35CBEE334FE5AA333D87079F44D7"/>
  </w:style>
  <w:style w:type="paragraph" w:customStyle="1" w:styleId="62309E257B314F2C8F6C3F698FBEF3BC">
    <w:name w:val="62309E257B314F2C8F6C3F698FBEF3BC"/>
  </w:style>
  <w:style w:type="paragraph" w:customStyle="1" w:styleId="39DB20F5DBD64656BA241ECC0A6D4A24">
    <w:name w:val="39DB20F5DBD64656BA241ECC0A6D4A24"/>
  </w:style>
  <w:style w:type="paragraph" w:customStyle="1" w:styleId="1C22CA20727A44A3AD3053E7F0BD17B6">
    <w:name w:val="1C22CA20727A44A3AD3053E7F0BD17B6"/>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E7CEAC6A6C284B1FB1FF487C0A5C2AB7">
    <w:name w:val="E7CEAC6A6C284B1FB1FF487C0A5C2AB7"/>
  </w:style>
  <w:style w:type="paragraph" w:customStyle="1" w:styleId="2E368D69D1A24FC2AB806F2B475B19C5">
    <w:name w:val="2E368D69D1A24FC2AB806F2B475B19C5"/>
  </w:style>
  <w:style w:type="paragraph" w:customStyle="1" w:styleId="939BDD6CA6C54671A178C3C3483617D6">
    <w:name w:val="939BDD6CA6C54671A178C3C3483617D6"/>
  </w:style>
  <w:style w:type="paragraph" w:customStyle="1" w:styleId="4E039EAC8C11431B835F7163EFA3A720">
    <w:name w:val="4E039EAC8C11431B835F7163EFA3A720"/>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CDCF372C0D4848AB802DA26860697AE7">
    <w:name w:val="CDCF372C0D4848AB802DA26860697AE7"/>
  </w:style>
  <w:style w:type="paragraph" w:customStyle="1" w:styleId="D12E8D7D1CC94D118CC0F072B8E464BD">
    <w:name w:val="D12E8D7D1CC94D118CC0F072B8E464BD"/>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3CE3E66A473F473CB46B82DC4643ADFF">
    <w:name w:val="3CE3E66A473F473CB46B82DC4643ADFF"/>
  </w:style>
  <w:style w:type="paragraph" w:customStyle="1" w:styleId="AACDAEC1F6F04EB8A5131B6637C212EB">
    <w:name w:val="AACDAEC1F6F04EB8A5131B6637C212EB"/>
  </w:style>
  <w:style w:type="paragraph" w:customStyle="1" w:styleId="1F1E3A5B75DB442B95A63ACF608A28AF">
    <w:name w:val="1F1E3A5B75DB442B95A63ACF608A28AF"/>
  </w:style>
  <w:style w:type="paragraph" w:customStyle="1" w:styleId="0E4CACC0B16E4FE088F7B2052E3709E7">
    <w:name w:val="0E4CACC0B16E4FE088F7B2052E3709E7"/>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B08C6D7B0ACB4C449CDFC6D6C93A3F3B">
    <w:name w:val="B08C6D7B0ACB4C449CDFC6D6C93A3F3B"/>
  </w:style>
  <w:style w:type="paragraph" w:customStyle="1" w:styleId="4038A1691A21464FB8D3C2F0CAADC0B7">
    <w:name w:val="4038A1691A21464FB8D3C2F0CAADC0B7"/>
  </w:style>
  <w:style w:type="paragraph" w:customStyle="1" w:styleId="5F238B5093354ECC9195C0DE48C82439">
    <w:name w:val="5F238B5093354ECC9195C0DE48C82439"/>
  </w:style>
  <w:style w:type="paragraph" w:customStyle="1" w:styleId="7C8C826856FA44E99EF7FA9826F361EF">
    <w:name w:val="7C8C826856FA44E99EF7FA9826F361EF"/>
  </w:style>
  <w:style w:type="paragraph" w:customStyle="1" w:styleId="3EA155D886624EB1B51FFB71310D7AFD">
    <w:name w:val="3EA155D886624EB1B51FFB71310D7AFD"/>
  </w:style>
  <w:style w:type="paragraph" w:customStyle="1" w:styleId="1E51BA951FDF44D0A21A86F7DE413642">
    <w:name w:val="1E51BA951FDF44D0A21A86F7DE413642"/>
  </w:style>
  <w:style w:type="paragraph" w:customStyle="1" w:styleId="6A79B7E7222544D3AA262D8665739192">
    <w:name w:val="6A79B7E7222544D3AA262D8665739192"/>
  </w:style>
  <w:style w:type="paragraph" w:customStyle="1" w:styleId="1AB4E87359D4457B8D240940ABC3706B">
    <w:name w:val="1AB4E87359D4457B8D240940ABC3706B"/>
  </w:style>
  <w:style w:type="paragraph" w:customStyle="1" w:styleId="0C9D08DBAA1B44D1A0DDB52E0D065BDC">
    <w:name w:val="0C9D08DBAA1B44D1A0DDB52E0D065BDC"/>
  </w:style>
  <w:style w:type="paragraph" w:customStyle="1" w:styleId="8FCA7D78E94F47AA835F62065ECC555E">
    <w:name w:val="8FCA7D78E94F47AA835F62065ECC555E"/>
  </w:style>
  <w:style w:type="paragraph" w:customStyle="1" w:styleId="BBFB2C36E1D04514B878389DC53ECBBA">
    <w:name w:val="BBFB2C36E1D04514B878389DC53ECBBA"/>
  </w:style>
  <w:style w:type="paragraph" w:customStyle="1" w:styleId="107CE5E4C4C642019EFA486B575B63B4">
    <w:name w:val="107CE5E4C4C642019EFA486B575B63B4"/>
  </w:style>
  <w:style w:type="paragraph" w:customStyle="1" w:styleId="EAC7A194699F488DBD6106C85FD7517F">
    <w:name w:val="EAC7A194699F488DBD6106C85FD7517F"/>
  </w:style>
  <w:style w:type="paragraph" w:customStyle="1" w:styleId="5F285A81AAB64CB7A97EE9560C74A7AB">
    <w:name w:val="5F285A81AAB64CB7A97EE9560C74A7AB"/>
  </w:style>
  <w:style w:type="paragraph" w:customStyle="1" w:styleId="462D1C27EFF6499B8A20F3DE4BE72698">
    <w:name w:val="462D1C27EFF6499B8A20F3DE4BE72698"/>
  </w:style>
  <w:style w:type="paragraph" w:customStyle="1" w:styleId="2D8BA75732E24F7381BCF79FAA70BC88">
    <w:name w:val="2D8BA75732E24F7381BCF79FAA70BC88"/>
  </w:style>
  <w:style w:type="paragraph" w:customStyle="1" w:styleId="46E31605752D4FE5A29CAC7C712D2F81">
    <w:name w:val="46E31605752D4FE5A29CAC7C712D2F81"/>
  </w:style>
  <w:style w:type="paragraph" w:customStyle="1" w:styleId="C5E8B32D87B949F0A7B327C633CD7CA3">
    <w:name w:val="C5E8B32D87B949F0A7B327C633CD7CA3"/>
  </w:style>
  <w:style w:type="paragraph" w:customStyle="1" w:styleId="0697CF2893354183948E01470DE676AA">
    <w:name w:val="0697CF2893354183948E01470DE676AA"/>
  </w:style>
  <w:style w:type="paragraph" w:customStyle="1" w:styleId="9FE76C2292914F5A97DC7DE18AB0FF31">
    <w:name w:val="9FE76C2292914F5A97DC7DE18AB0FF31"/>
  </w:style>
  <w:style w:type="paragraph" w:customStyle="1" w:styleId="6434F88EC9934E468D00E4D5D144052C">
    <w:name w:val="6434F88EC9934E468D00E4D5D144052C"/>
  </w:style>
  <w:style w:type="paragraph" w:customStyle="1" w:styleId="C4298E735E064B9492DCB24A51701893">
    <w:name w:val="C4298E735E064B9492DCB24A51701893"/>
  </w:style>
  <w:style w:type="paragraph" w:customStyle="1" w:styleId="8F2E928153B84E5AAC6A10EE35FAA210">
    <w:name w:val="8F2E928153B84E5AAC6A10EE35FAA210"/>
  </w:style>
  <w:style w:type="paragraph" w:customStyle="1" w:styleId="F2B0A252050C42618F85A0D88E576536">
    <w:name w:val="F2B0A252050C42618F85A0D88E576536"/>
  </w:style>
  <w:style w:type="paragraph" w:customStyle="1" w:styleId="ED97409FDB48486396DAC8CE151BF26D">
    <w:name w:val="ED97409FDB48486396DAC8CE151BF26D"/>
  </w:style>
  <w:style w:type="paragraph" w:customStyle="1" w:styleId="E731853CAFD74E83AC6BCC98A86F48D4">
    <w:name w:val="E731853CAFD74E83AC6BCC98A86F48D4"/>
  </w:style>
  <w:style w:type="paragraph" w:customStyle="1" w:styleId="E473F7662CCC475FB804F360BA392F09">
    <w:name w:val="E473F7662CCC475FB804F360BA392F09"/>
  </w:style>
  <w:style w:type="paragraph" w:customStyle="1" w:styleId="AB8222FEDAC6471A844CBE7817C90710">
    <w:name w:val="AB8222FEDAC6471A844CBE7817C90710"/>
  </w:style>
  <w:style w:type="paragraph" w:customStyle="1" w:styleId="894A274CFB11444B90E1588D90D2D02A">
    <w:name w:val="894A274CFB11444B90E1588D90D2D02A"/>
  </w:style>
  <w:style w:type="paragraph" w:customStyle="1" w:styleId="F85B5CAC4F7D4A608ADA3D30BFC7F071">
    <w:name w:val="F85B5CAC4F7D4A608ADA3D30BFC7F071"/>
  </w:style>
  <w:style w:type="paragraph" w:customStyle="1" w:styleId="68D0BA96D8E24F4DAEAC052F1F7F89A3">
    <w:name w:val="68D0BA96D8E24F4DAEAC052F1F7F89A3"/>
  </w:style>
  <w:style w:type="paragraph" w:customStyle="1" w:styleId="B7F5E4868FC546E9B4DB5F208C7E4536">
    <w:name w:val="B7F5E4868FC546E9B4DB5F208C7E4536"/>
  </w:style>
  <w:style w:type="paragraph" w:customStyle="1" w:styleId="61F9ADA8AA7A454091EB1E1BA29270E1">
    <w:name w:val="61F9ADA8AA7A454091EB1E1BA29270E1"/>
  </w:style>
  <w:style w:type="paragraph" w:customStyle="1" w:styleId="E6585B84B7914209A852C0A6D0DD8140">
    <w:name w:val="E6585B84B7914209A852C0A6D0DD8140"/>
  </w:style>
  <w:style w:type="paragraph" w:customStyle="1" w:styleId="E71829E23EE64B7D97A61D0B7AB1BF23">
    <w:name w:val="E71829E23EE64B7D97A61D0B7AB1BF23"/>
  </w:style>
  <w:style w:type="paragraph" w:customStyle="1" w:styleId="61185F8922EF4A43B6FFBBC139A58736">
    <w:name w:val="61185F8922EF4A43B6FFBBC139A58736"/>
  </w:style>
  <w:style w:type="paragraph" w:customStyle="1" w:styleId="1306BEE37F244C83A2487A0B03913640">
    <w:name w:val="1306BEE37F244C83A2487A0B03913640"/>
  </w:style>
  <w:style w:type="paragraph" w:customStyle="1" w:styleId="BD67292534D548ABBDC9A633F9624A36">
    <w:name w:val="BD67292534D548ABBDC9A633F9624A36"/>
  </w:style>
  <w:style w:type="paragraph" w:customStyle="1" w:styleId="E722002507C343B59E3815A7415C91DF">
    <w:name w:val="E722002507C343B59E3815A7415C91DF"/>
  </w:style>
  <w:style w:type="paragraph" w:customStyle="1" w:styleId="59038EFE57A3465CA985489D329155AC">
    <w:name w:val="59038EFE57A3465CA985489D329155AC"/>
  </w:style>
  <w:style w:type="paragraph" w:customStyle="1" w:styleId="EEDD565BDD1044D6817830766FAB7875">
    <w:name w:val="EEDD565BDD1044D6817830766FAB7875"/>
  </w:style>
  <w:style w:type="paragraph" w:customStyle="1" w:styleId="ABCCACF003C84941B0ED2661DF7E7521">
    <w:name w:val="ABCCACF003C84941B0ED2661DF7E7521"/>
  </w:style>
  <w:style w:type="paragraph" w:customStyle="1" w:styleId="6E956D6AAE294C629FC69843ABF60E2E">
    <w:name w:val="6E956D6AAE294C629FC69843ABF60E2E"/>
  </w:style>
  <w:style w:type="paragraph" w:customStyle="1" w:styleId="9954B62A9A8E4F058704380E4D32D2F5">
    <w:name w:val="9954B62A9A8E4F058704380E4D32D2F5"/>
  </w:style>
  <w:style w:type="paragraph" w:customStyle="1" w:styleId="CA8F124E6FE84CA49BA19822940AA552">
    <w:name w:val="CA8F124E6FE84CA49BA19822940AA552"/>
  </w:style>
  <w:style w:type="paragraph" w:customStyle="1" w:styleId="988C56EA253F43029D59B04DA0EE7933">
    <w:name w:val="988C56EA253F43029D59B04DA0EE7933"/>
  </w:style>
  <w:style w:type="paragraph" w:customStyle="1" w:styleId="E1A9C8410D8348F2B316050B687BEE0B">
    <w:name w:val="E1A9C8410D8348F2B316050B687BEE0B"/>
  </w:style>
  <w:style w:type="paragraph" w:customStyle="1" w:styleId="F5397D30721E42E8B6AE78947EEE9F91">
    <w:name w:val="F5397D30721E42E8B6AE78947EEE9F91"/>
  </w:style>
  <w:style w:type="paragraph" w:customStyle="1" w:styleId="D6BCCC14BCB94A3385C1CD07385E034E">
    <w:name w:val="D6BCCC14BCB94A3385C1CD07385E034E"/>
  </w:style>
  <w:style w:type="paragraph" w:customStyle="1" w:styleId="E0B76F891FCB42038212686856CD5D21">
    <w:name w:val="E0B76F891FCB42038212686856CD5D21"/>
  </w:style>
  <w:style w:type="paragraph" w:customStyle="1" w:styleId="E5B8E412DC7243D689DB94FFE4737E5A">
    <w:name w:val="E5B8E412DC7243D689DB94FFE4737E5A"/>
  </w:style>
  <w:style w:type="paragraph" w:customStyle="1" w:styleId="123F96424DE042E7A95559F170BC9479">
    <w:name w:val="123F96424DE042E7A95559F170BC9479"/>
  </w:style>
  <w:style w:type="paragraph" w:customStyle="1" w:styleId="13EB9A57DFAB403283E8C9FB0EEF266B">
    <w:name w:val="13EB9A57DFAB403283E8C9FB0EEF266B"/>
  </w:style>
  <w:style w:type="paragraph" w:customStyle="1" w:styleId="5047B61071EF4A819FFCDEDB793071EB">
    <w:name w:val="5047B61071EF4A819FFCDEDB793071EB"/>
  </w:style>
  <w:style w:type="paragraph" w:customStyle="1" w:styleId="38B3C200EBD741B69C1059926CDD6218">
    <w:name w:val="38B3C200EBD741B69C1059926CDD6218"/>
  </w:style>
  <w:style w:type="paragraph" w:customStyle="1" w:styleId="652D56AC59634DF081811966A275C903">
    <w:name w:val="652D56AC59634DF081811966A275C903"/>
  </w:style>
  <w:style w:type="paragraph" w:customStyle="1" w:styleId="BC7A3CFD960A4B3B872A5B307C8BAAD8">
    <w:name w:val="BC7A3CFD960A4B3B872A5B307C8BAAD8"/>
  </w:style>
  <w:style w:type="paragraph" w:customStyle="1" w:styleId="2B867CD6286E4CCA82F5EDFD14CD271A">
    <w:name w:val="2B867CD6286E4CCA82F5EDFD14CD271A"/>
  </w:style>
  <w:style w:type="paragraph" w:customStyle="1" w:styleId="1F45A034C3F5494EB2F4069986FFE60D">
    <w:name w:val="1F45A034C3F5494EB2F4069986FFE60D"/>
  </w:style>
  <w:style w:type="paragraph" w:customStyle="1" w:styleId="1CA8B97F81E6476AA5E7854483A46F0D">
    <w:name w:val="1CA8B97F81E6476AA5E7854483A46F0D"/>
  </w:style>
  <w:style w:type="paragraph" w:customStyle="1" w:styleId="BA19FBDF22974F63A94B6394F00E2CD5">
    <w:name w:val="BA19FBDF22974F63A94B6394F00E2CD5"/>
  </w:style>
  <w:style w:type="paragraph" w:customStyle="1" w:styleId="F1731B4951D244748184E21B534F54C8">
    <w:name w:val="F1731B4951D244748184E21B534F54C8"/>
  </w:style>
  <w:style w:type="paragraph" w:customStyle="1" w:styleId="A618109026E548C39143F8606CB93497">
    <w:name w:val="A618109026E548C39143F8606CB93497"/>
  </w:style>
  <w:style w:type="character" w:styleId="Hyperlink">
    <w:name w:val="Hyperlink"/>
    <w:basedOn w:val="DefaultParagraphFont"/>
    <w:uiPriority w:val="99"/>
    <w:unhideWhenUsed/>
    <w:rPr>
      <w:color w:val="0563C1" w:themeColor="hyperlink"/>
      <w:u w:val="single"/>
    </w:rPr>
  </w:style>
  <w:style w:type="paragraph" w:customStyle="1" w:styleId="076BE9845D4840B68F94730413D0B1A5">
    <w:name w:val="076BE9845D4840B68F94730413D0B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28821E-45BD-4EC9-9F58-1C7BA22D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11</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2024-11-02T04:57:00Z</dcterms:created>
  <dcterms:modified xsi:type="dcterms:W3CDTF">2024-11-06T18:18:00Z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